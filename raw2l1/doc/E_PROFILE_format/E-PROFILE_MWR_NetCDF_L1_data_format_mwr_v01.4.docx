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
      <w:pPr>
        <w:pBdr>
          <w:top w:val="single" w:sz="4" w:space="1" w:color="000000"/>
          <w:bottom w:val="single" w:sz="4" w:space="0" w:color="000000"/>
        </w:pBdr>
        <w:shd w:val="clear" w:color="auto" w:fill="E6E6E6"/>
      </w:pPr>
    </w:p>
    <w:p>
      <w:pPr>
        <w:pBdr>
          <w:top w:val="single" w:sz="4" w:space="1" w:color="000000"/>
          <w:bottom w:val="single" w:sz="4" w:space="0" w:color="000000"/>
        </w:pBdr>
        <w:shd w:val="clear" w:color="auto" w:fill="E6E6E6"/>
        <w:jc w:val="center"/>
        <w:rPr>
          <w:b/>
          <w:i/>
          <w:sz w:val="32"/>
          <w:szCs w:val="32"/>
          <w:lang w:val="en-US"/>
        </w:rPr>
      </w:pPr>
      <w:r>
        <w:rPr>
          <w:b/>
          <w:i/>
          <w:sz w:val="32"/>
          <w:szCs w:val="32"/>
          <w:lang w:val="en-US"/>
        </w:rPr>
        <w:t>E-PROFILE Programme</w:t>
      </w:r>
    </w:p>
    <w:p>
      <w:pPr>
        <w:pBdr>
          <w:top w:val="single" w:sz="4" w:space="1" w:color="000000"/>
          <w:bottom w:val="single" w:sz="4" w:space="0" w:color="000000"/>
        </w:pBdr>
        <w:shd w:val="clear" w:color="auto" w:fill="E6E6E6"/>
        <w:jc w:val="center"/>
        <w:rPr>
          <w:b/>
          <w:i/>
          <w:sz w:val="32"/>
          <w:szCs w:val="32"/>
          <w:lang w:val="en-US"/>
        </w:rPr>
      </w:pPr>
    </w:p>
    <w:p>
      <w:pPr>
        <w:pBdr>
          <w:top w:val="single" w:sz="4" w:space="1" w:color="000000"/>
          <w:bottom w:val="single" w:sz="4" w:space="0" w:color="000000"/>
        </w:pBdr>
        <w:shd w:val="clear" w:color="auto" w:fill="E6E6E6"/>
        <w:jc w:val="center"/>
        <w:rPr>
          <w:b/>
          <w:i/>
          <w:sz w:val="32"/>
          <w:szCs w:val="32"/>
          <w:lang w:val="en-US"/>
        </w:rPr>
      </w:pPr>
      <w:r>
        <w:rPr>
          <w:b/>
          <w:i/>
          <w:sz w:val="32"/>
          <w:szCs w:val="32"/>
          <w:lang w:val="en-US"/>
        </w:rPr>
        <w:t>MWR NetCDF Level 1 data format description</w:t>
      </w:r>
    </w:p>
    <w:p>
      <w:pPr>
        <w:pBdr>
          <w:top w:val="single" w:sz="4" w:space="1" w:color="000000"/>
          <w:bottom w:val="single" w:sz="4" w:space="0" w:color="000000"/>
        </w:pBdr>
        <w:shd w:val="clear" w:color="auto" w:fill="E6E6E6"/>
        <w:jc w:val="center"/>
        <w:rPr>
          <w:lang w:val="en-US"/>
        </w:rPr>
      </w:pPr>
    </w:p>
    <w:p>
      <w:pPr>
        <w:rPr>
          <w:lang w:val="en-US"/>
        </w:rPr>
      </w:pPr>
    </w:p>
    <w:p>
      <w:pPr>
        <w:spacing w:before="0"/>
        <w:rPr>
          <w:i/>
        </w:rPr>
      </w:pPr>
      <w:r>
        <w:t>Prepared by:</w:t>
      </w:r>
      <w:r>
        <w:tab/>
      </w:r>
      <w:r>
        <w:tab/>
      </w:r>
      <w:r>
        <w:rPr>
          <w:b/>
        </w:rPr>
        <w:t>E-PROFILE MWR Data Format Task Force</w:t>
      </w:r>
    </w:p>
    <w:p>
      <w:pPr>
        <w:spacing w:before="0"/>
      </w:pPr>
    </w:p>
    <w:p>
      <w:pPr>
        <w:spacing w:before="0"/>
      </w:pPr>
      <w:r>
        <w:t>Summary:</w:t>
      </w:r>
      <w:r>
        <w:tab/>
      </w:r>
      <w:r>
        <w:tab/>
      </w:r>
      <w:r>
        <w:rPr>
          <w:b/>
        </w:rPr>
        <w:t>E-PROFILE</w:t>
      </w:r>
      <w:r>
        <w:t xml:space="preserve"> </w:t>
      </w:r>
      <w:r>
        <w:rPr>
          <w:b/>
        </w:rPr>
        <w:t>MWR data format description</w:t>
      </w:r>
    </w:p>
    <w:p>
      <w:pPr>
        <w:spacing w:before="0"/>
      </w:pPr>
    </w:p>
    <w:p>
      <w:pPr>
        <w:spacing w:before="0"/>
        <w:rPr>
          <w:b/>
        </w:rPr>
      </w:pPr>
      <w:r>
        <w:t>Action required:</w:t>
      </w:r>
      <w:r>
        <w:tab/>
      </w:r>
      <w:r>
        <w:rPr>
          <w:b/>
        </w:rPr>
        <w:t>For information and comment</w:t>
      </w:r>
    </w:p>
    <w:p>
      <w:pPr>
        <w:spacing w:before="0"/>
      </w:pPr>
    </w:p>
    <w:p>
      <w:pPr>
        <w:spacing w:before="0"/>
        <w:rPr>
          <w:b/>
        </w:rPr>
      </w:pPr>
      <w:r>
        <w:t>Distribution:</w:t>
      </w:r>
      <w:r>
        <w:tab/>
      </w:r>
      <w:r>
        <w:tab/>
      </w:r>
      <w:r>
        <w:rPr>
          <w:b/>
        </w:rPr>
        <w:t>EUMETNET Members and Partners</w:t>
      </w:r>
    </w:p>
    <w:p>
      <w:pPr>
        <w:spacing w:before="0"/>
        <w:rPr>
          <w:b/>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3"/>
        <w:gridCol w:w="1276"/>
        <w:gridCol w:w="2106"/>
        <w:gridCol w:w="4447"/>
      </w:tblGrid>
      <w:tr>
        <w:tc>
          <w:tcPr>
            <w:tcW w:w="1383" w:type="dxa"/>
            <w:tcBorders>
              <w:top w:val="single" w:sz="4" w:space="0" w:color="000000"/>
              <w:left w:val="single" w:sz="4" w:space="0" w:color="000000"/>
              <w:bottom w:val="single" w:sz="4" w:space="0" w:color="000000"/>
              <w:right w:val="single" w:sz="4" w:space="0" w:color="000000"/>
            </w:tcBorders>
            <w:shd w:val="clear" w:color="auto" w:fill="E6E6E6"/>
          </w:tcPr>
          <w:p>
            <w:pPr>
              <w:jc w:val="center"/>
            </w:pPr>
            <w:r>
              <w:t>Reference</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pPr>
              <w:jc w:val="center"/>
              <w:rPr>
                <w:b/>
              </w:rPr>
            </w:pPr>
            <w:r>
              <w:rPr>
                <w:b/>
              </w:rPr>
              <w:t>Date</w:t>
            </w:r>
          </w:p>
        </w:tc>
        <w:tc>
          <w:tcPr>
            <w:tcW w:w="2106" w:type="dxa"/>
            <w:tcBorders>
              <w:top w:val="single" w:sz="4" w:space="0" w:color="000000"/>
              <w:left w:val="single" w:sz="4" w:space="0" w:color="000000"/>
              <w:bottom w:val="single" w:sz="4" w:space="0" w:color="000000"/>
              <w:right w:val="single" w:sz="4" w:space="0" w:color="000000"/>
            </w:tcBorders>
            <w:shd w:val="clear" w:color="auto" w:fill="E6E6E6"/>
          </w:tcPr>
          <w:p>
            <w:pPr>
              <w:jc w:val="center"/>
              <w:rPr>
                <w:b/>
              </w:rPr>
            </w:pPr>
            <w:r>
              <w:rPr>
                <w:b/>
              </w:rPr>
              <w:t>Author(s)</w:t>
            </w:r>
          </w:p>
        </w:tc>
        <w:tc>
          <w:tcPr>
            <w:tcW w:w="4447" w:type="dxa"/>
            <w:tcBorders>
              <w:top w:val="single" w:sz="4" w:space="0" w:color="000000"/>
              <w:left w:val="single" w:sz="4" w:space="0" w:color="000000"/>
              <w:bottom w:val="single" w:sz="4" w:space="0" w:color="000000"/>
              <w:right w:val="single" w:sz="4" w:space="0" w:color="000000"/>
            </w:tcBorders>
            <w:shd w:val="clear" w:color="auto" w:fill="E6E6E6"/>
          </w:tcPr>
          <w:p>
            <w:pPr>
              <w:jc w:val="center"/>
              <w:rPr>
                <w:b/>
              </w:rPr>
            </w:pPr>
            <w:r>
              <w:rPr>
                <w:b/>
              </w:rPr>
              <w:t>Content</w:t>
            </w:r>
          </w:p>
        </w:tc>
      </w:tr>
      <w:tr>
        <w:tc>
          <w:tcPr>
            <w:tcW w:w="1383"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Version 1.0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31/03/2020</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MWR Data Format Task Force: Simone Bircher-Adrot, Emiliano Orlandi, Bernhard Posphical, Harald Czekala, Christine Knist, Nico Cimini, Rolf Rüfenacht, Myles Turp, Pauline Martinet, Ulrich Loehnert, Claire Merker</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pPr>
              <w:jc w:val="left"/>
              <w:rPr>
                <w:sz w:val="18"/>
                <w:szCs w:val="18"/>
              </w:rPr>
            </w:pPr>
            <w:r>
              <w:rPr>
                <w:sz w:val="18"/>
                <w:szCs w:val="18"/>
              </w:rPr>
              <w:t>Initiation of draft after first meeting of MWR Data Format Task Force on March 18, 2020</w:t>
            </w:r>
          </w:p>
        </w:tc>
      </w:tr>
      <w:tr>
        <w:tc>
          <w:tcPr>
            <w:tcW w:w="1383"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Version 1.1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17/07/2020</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MWR Data Format Task Force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pPr>
              <w:jc w:val="left"/>
              <w:rPr>
                <w:sz w:val="18"/>
                <w:szCs w:val="18"/>
              </w:rPr>
            </w:pPr>
            <w:r>
              <w:rPr>
                <w:sz w:val="18"/>
                <w:szCs w:val="18"/>
              </w:rPr>
              <w:t>Amendments of various members of MWR Data Format Task Force and inclusion of decisions taken during task force meeting on June 17, 2020</w:t>
            </w:r>
          </w:p>
        </w:tc>
      </w:tr>
      <w:tr>
        <w:tc>
          <w:tcPr>
            <w:tcW w:w="1383"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Version 1.2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01/09/2020</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MWR Data Format Task Force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pPr>
              <w:jc w:val="left"/>
              <w:rPr>
                <w:sz w:val="18"/>
                <w:szCs w:val="18"/>
              </w:rPr>
            </w:pPr>
            <w:r>
              <w:rPr>
                <w:sz w:val="18"/>
                <w:szCs w:val="18"/>
              </w:rPr>
              <w:t>Remove L2 data format documentation - this document now only contains the L1 data format. Amendments of various members of MWR Data Format Task Force and inclusion of decisions taken during task force meeting on August 25, 2020</w:t>
            </w:r>
          </w:p>
        </w:tc>
      </w:tr>
      <w:tr>
        <w:tc>
          <w:tcPr>
            <w:tcW w:w="1383"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Version 1.3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21/09/2020</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r>
              <w:rPr>
                <w:sz w:val="18"/>
                <w:szCs w:val="18"/>
              </w:rPr>
              <w:t>MWR Data Format Task Force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pPr>
              <w:jc w:val="left"/>
              <w:rPr>
                <w:sz w:val="18"/>
                <w:szCs w:val="18"/>
              </w:rPr>
            </w:pPr>
            <w:r>
              <w:rPr>
                <w:sz w:val="18"/>
                <w:szCs w:val="18"/>
              </w:rPr>
              <w:t>Amendments based on discussions during task force meeting on September 15, 2020</w:t>
            </w:r>
          </w:p>
        </w:tc>
      </w:tr>
      <w:tr>
        <w:tc>
          <w:tcPr>
            <w:tcW w:w="1383"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ins w:id="0" w:author="Bircher Simone" w:date="2021-06-02T11:46:00Z">
              <w:r>
                <w:rPr>
                  <w:sz w:val="18"/>
                  <w:szCs w:val="18"/>
                </w:rPr>
                <w:t>Version 1.4</w:t>
              </w:r>
            </w:ins>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ins w:id="1" w:author="Bircher Simone" w:date="2021-06-02T11:46:00Z">
              <w:r>
                <w:rPr>
                  <w:sz w:val="18"/>
                  <w:szCs w:val="18"/>
                </w:rPr>
                <w:t>02/06/2021</w:t>
              </w:r>
            </w:ins>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pPr>
              <w:jc w:val="center"/>
              <w:rPr>
                <w:sz w:val="18"/>
                <w:szCs w:val="18"/>
              </w:rPr>
            </w:pPr>
            <w:ins w:id="2" w:author="Bircher Simone" w:date="2021-06-02T11:47:00Z">
              <w:r>
                <w:rPr>
                  <w:sz w:val="18"/>
                  <w:szCs w:val="18"/>
                </w:rPr>
                <w:t>MWR Data Format Task Force</w:t>
              </w:r>
            </w:ins>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pPr>
              <w:jc w:val="left"/>
              <w:rPr>
                <w:sz w:val="18"/>
                <w:szCs w:val="18"/>
              </w:rPr>
            </w:pPr>
            <w:ins w:id="3" w:author="Bircher Simone" w:date="2021-06-02T11:47:00Z">
              <w:r>
                <w:rPr>
                  <w:sz w:val="18"/>
                  <w:szCs w:val="18"/>
                </w:rPr>
                <w:t>Inclusion of decisions taken during task force meeting on January 12, 2021</w:t>
              </w:r>
            </w:ins>
          </w:p>
        </w:tc>
      </w:tr>
    </w:tbl>
    <w:p>
      <w:pPr>
        <w:pStyle w:val="TOCHeading"/>
        <w:rPr>
          <w:rFonts w:asciiTheme="minorHAnsi" w:eastAsia="Times New Roman" w:hAnsiTheme="minorHAnsi" w:cs="Times New Roman"/>
          <w:b w:val="0"/>
          <w:bCs w:val="0"/>
          <w:color w:val="000000"/>
          <w:sz w:val="24"/>
          <w:szCs w:val="20"/>
          <w:lang w:val="en-US"/>
        </w:rPr>
      </w:pPr>
      <w:r>
        <w:br w:type="page"/>
      </w:r>
    </w:p>
    <w:p>
      <w:pPr>
        <w:pStyle w:val="Heading1"/>
        <w:numPr>
          <w:ilvl w:val="0"/>
          <w:numId w:val="2"/>
        </w:numPr>
        <w:rPr>
          <w:rFonts w:cs="Arial"/>
          <w:szCs w:val="24"/>
        </w:rPr>
      </w:pPr>
      <w:bookmarkStart w:id="4" w:name="_Toc35340237"/>
      <w:r>
        <w:lastRenderedPageBreak/>
        <w:t>Lev</w:t>
      </w:r>
      <w:r>
        <w:rPr>
          <w:rFonts w:cs="Arial"/>
          <w:szCs w:val="24"/>
        </w:rPr>
        <w:t>el 1: L1</w:t>
      </w:r>
      <w:bookmarkEnd w:id="4"/>
      <w:r>
        <w:rPr>
          <w:rFonts w:cs="Arial"/>
          <w:szCs w:val="24"/>
        </w:rPr>
        <w:t xml:space="preserve"> - </w:t>
      </w:r>
      <w:r>
        <w:rPr>
          <w:rFonts w:cs="Arial"/>
          <w:szCs w:val="24"/>
          <w:lang w:val="en-US"/>
        </w:rPr>
        <w:t>MWR TB data (1B01)</w:t>
      </w:r>
    </w:p>
    <w:p>
      <w:pPr>
        <w:pStyle w:val="Heading2"/>
        <w:numPr>
          <w:ilvl w:val="1"/>
          <w:numId w:val="2"/>
        </w:numPr>
        <w:ind w:left="993" w:hanging="426"/>
      </w:pPr>
      <w:bookmarkStart w:id="5" w:name="_Toc35340238"/>
      <w:r>
        <w:t>Basics</w:t>
      </w:r>
      <w:bookmarkEnd w:id="5"/>
    </w:p>
    <w:p>
      <w:pPr>
        <w:rPr>
          <w:color w:val="000000" w:themeColor="text1"/>
        </w:rPr>
      </w:pPr>
      <w:r>
        <w:rPr>
          <w:color w:val="000000" w:themeColor="text1"/>
        </w:rPr>
        <w:t xml:space="preserve">This file provides time series of MWR brightness temperature (TB) data including system parameters and quality flags, i.e. all necessary information so </w:t>
      </w:r>
      <w:r>
        <w:rPr>
          <w:bCs/>
        </w:rPr>
        <w:t>that respective raw files are not needed anymore for retrieval of L2 data products</w:t>
      </w:r>
      <w:r>
        <w:rPr>
          <w:color w:val="000000" w:themeColor="text1"/>
        </w:rPr>
        <w:t xml:space="preserve">. These data correspond to data level 1B and are denoted 1B01. </w:t>
      </w:r>
    </w:p>
    <w:p>
      <w:pPr>
        <w:rPr>
          <w:rFonts w:cstheme="minorHAnsi"/>
          <w:color w:val="000000" w:themeColor="text1"/>
        </w:rPr>
      </w:pPr>
      <w:r>
        <w:rPr>
          <w:color w:val="000000" w:themeColor="text1"/>
        </w:rPr>
        <w:t>The file can be delivered to the E-PROFILE central processing hub in the native data format provided by the instrument manufacturer. The only requirements are to respect the E-PROFILE filename convention and to provide files that preserve the original temporal resolution (wi</w:t>
      </w:r>
      <w:r>
        <w:rPr>
          <w:rFonts w:cstheme="minorHAnsi"/>
          <w:color w:val="000000" w:themeColor="text1"/>
        </w:rPr>
        <w:t>th differing integration times between zenith observations and boundary layer scans). There is no constraint on the accepted temporal file length or delivery frequence. Timeliness is the most important criterion.</w:t>
      </w:r>
    </w:p>
    <w:p>
      <w:pPr>
        <w:rPr>
          <w:rFonts w:cstheme="minorHAnsi"/>
          <w:color w:val="000000" w:themeColor="text1"/>
        </w:rPr>
      </w:pPr>
      <w:r>
        <w:rPr>
          <w:rFonts w:cstheme="minorHAnsi"/>
          <w:color w:val="000000" w:themeColor="text1"/>
        </w:rPr>
        <w:t xml:space="preserve">At the E-PROFILE central processing hub the sent data are harmonized to the E-PROFILE 1B01 data format presented in this section and </w:t>
      </w:r>
      <w:r>
        <w:rPr>
          <w:color w:val="000000" w:themeColor="text1"/>
        </w:rPr>
        <w:t>concatenated into daily files at the central data archive for storage.</w:t>
      </w:r>
    </w:p>
    <w:p>
      <w:pPr>
        <w:rPr>
          <w:color w:val="FF0000"/>
        </w:rPr>
      </w:pPr>
      <w:r>
        <w:rPr>
          <w:color w:val="000000" w:themeColor="text1"/>
        </w:rPr>
        <w:t>The file is written in NetCDF4 format using the NetCDF Climate and Forecast (CF) Metadata Conventions.</w:t>
      </w:r>
    </w:p>
    <w:p>
      <w:pPr>
        <w:pStyle w:val="Heading2"/>
        <w:numPr>
          <w:ilvl w:val="1"/>
          <w:numId w:val="2"/>
        </w:numPr>
        <w:ind w:left="993" w:hanging="426"/>
      </w:pPr>
      <w:bookmarkStart w:id="6" w:name="_Toc35340239"/>
      <w:r>
        <w:t>Filename Convention</w:t>
      </w:r>
      <w:bookmarkEnd w:id="6"/>
    </w:p>
    <w:p>
      <w:pPr>
        <w:spacing w:before="240" w:after="240"/>
        <w:rPr>
          <w:rFonts w:cstheme="minorHAnsi"/>
          <w:b/>
          <w:szCs w:val="24"/>
          <w:lang w:eastAsia="en-US"/>
        </w:rPr>
      </w:pPr>
      <w:r>
        <w:rPr>
          <w:rFonts w:cstheme="minorHAnsi"/>
          <w:b/>
          <w:szCs w:val="24"/>
          <w:lang w:eastAsia="en-US"/>
        </w:rPr>
        <w:t>MWR_1B01_N-NNNNN-N-NNNNN_IyyyymmddHHMM.nc</w:t>
      </w:r>
    </w:p>
    <w:p>
      <w:pPr>
        <w:rPr>
          <w:rFonts w:cstheme="minorHAnsi"/>
          <w:szCs w:val="24"/>
          <w:lang w:eastAsia="en-US"/>
        </w:rPr>
      </w:pPr>
      <w:r>
        <w:rPr>
          <w:rFonts w:cstheme="minorHAnsi"/>
          <w:szCs w:val="24"/>
          <w:lang w:eastAsia="en-US"/>
        </w:rPr>
        <w:t>Where:</w:t>
      </w:r>
    </w:p>
    <w:p>
      <w:pPr>
        <w:rPr>
          <w:rFonts w:cstheme="minorHAnsi"/>
          <w:szCs w:val="24"/>
          <w:lang w:eastAsia="en-US"/>
        </w:rPr>
      </w:pPr>
      <w:r>
        <w:rPr>
          <w:rFonts w:cstheme="minorHAnsi"/>
          <w:b/>
          <w:szCs w:val="24"/>
          <w:lang w:eastAsia="en-US"/>
        </w:rPr>
        <w:t>MWR</w:t>
      </w:r>
      <w:r>
        <w:rPr>
          <w:rFonts w:cstheme="minorHAnsi"/>
          <w:szCs w:val="24"/>
          <w:lang w:eastAsia="en-US"/>
        </w:rPr>
        <w:t xml:space="preserve"> Instruments of type microwave radiometer</w:t>
      </w:r>
    </w:p>
    <w:p>
      <w:pPr>
        <w:rPr>
          <w:rFonts w:cstheme="minorHAnsi"/>
          <w:szCs w:val="24"/>
          <w:lang w:eastAsia="en-US"/>
        </w:rPr>
      </w:pPr>
      <w:r>
        <w:rPr>
          <w:rFonts w:cstheme="minorHAnsi"/>
          <w:b/>
          <w:szCs w:val="24"/>
          <w:lang w:eastAsia="en-US"/>
        </w:rPr>
        <w:t>1</w:t>
      </w:r>
      <w:r>
        <w:rPr>
          <w:rFonts w:cstheme="minorHAnsi"/>
          <w:szCs w:val="24"/>
          <w:lang w:eastAsia="en-US"/>
        </w:rPr>
        <w:t xml:space="preserve"> for level 1</w:t>
      </w:r>
    </w:p>
    <w:p>
      <w:pPr>
        <w:rPr>
          <w:rFonts w:cstheme="minorHAnsi"/>
          <w:szCs w:val="24"/>
          <w:lang w:eastAsia="en-US"/>
        </w:rPr>
      </w:pPr>
      <w:r>
        <w:rPr>
          <w:rFonts w:cstheme="minorHAnsi"/>
          <w:b/>
          <w:szCs w:val="24"/>
          <w:lang w:eastAsia="en-US"/>
        </w:rPr>
        <w:t xml:space="preserve">B01 </w:t>
      </w:r>
      <w:r>
        <w:rPr>
          <w:rFonts w:cstheme="minorHAnsi"/>
          <w:szCs w:val="24"/>
          <w:lang w:eastAsia="en-US"/>
        </w:rPr>
        <w:t xml:space="preserve">is the </w:t>
      </w:r>
      <w:r>
        <w:rPr>
          <w:rFonts w:eastAsia="Calibri" w:cstheme="minorHAnsi"/>
          <w:szCs w:val="24"/>
        </w:rPr>
        <w:t xml:space="preserve">code specifying the </w:t>
      </w:r>
      <w:r>
        <w:rPr>
          <w:rFonts w:cstheme="minorHAnsi"/>
          <w:szCs w:val="24"/>
        </w:rPr>
        <w:t>data type</w:t>
      </w:r>
      <w:r>
        <w:rPr>
          <w:rFonts w:cstheme="minorHAnsi"/>
          <w:szCs w:val="24"/>
          <w:lang w:eastAsia="en-US"/>
        </w:rPr>
        <w:t xml:space="preserve"> (e.g. B01 for MWR TB, B11 for IR, B21 for auxiliary meteorological data, C01 for collocated MWR TB, IR and aux met data)</w:t>
      </w:r>
    </w:p>
    <w:p>
      <w:pPr>
        <w:rPr>
          <w:rFonts w:cstheme="minorHAnsi"/>
          <w:szCs w:val="24"/>
          <w:lang w:eastAsia="en-US"/>
        </w:rPr>
      </w:pPr>
      <w:r>
        <w:rPr>
          <w:rFonts w:cstheme="minorHAnsi"/>
          <w:b/>
          <w:szCs w:val="24"/>
          <w:lang w:eastAsia="en-US"/>
        </w:rPr>
        <w:t xml:space="preserve">N-NNNNN-N-NNNNN </w:t>
      </w:r>
      <w:r>
        <w:rPr>
          <w:rFonts w:cstheme="minorHAnsi"/>
          <w:szCs w:val="24"/>
          <w:lang w:eastAsia="en-US"/>
        </w:rPr>
        <w:t>= WIGOS ID (https://wiswiki.wmo.int/tiki-index.php?page=WIGOS-Identifiers).</w:t>
      </w:r>
      <w:r>
        <w:rPr>
          <w:rFonts w:eastAsia="Calibri" w:cstheme="minorHAnsi"/>
          <w:szCs w:val="24"/>
        </w:rPr>
        <w:t xml:space="preserve">In all WIGOS ID’s allocated after June 2016 the Issuer of the Identifier - second block from the left “NNNNN” – should correspond to the numeric ISO country code. </w:t>
      </w:r>
      <w:r>
        <w:rPr>
          <w:rFonts w:cstheme="minorHAnsi"/>
          <w:szCs w:val="24"/>
          <w:lang w:eastAsia="en-US"/>
        </w:rPr>
        <w:t>If no WIGOS ID is available, a temporary code will be provided by the E-PROFILE network manager. E-PROFILE will help to contact the appropriate representative to get a corresponding WIGOS ID.</w:t>
      </w:r>
    </w:p>
    <w:p>
      <w:pPr>
        <w:rPr>
          <w:rFonts w:cstheme="minorHAnsi"/>
          <w:szCs w:val="24"/>
          <w:lang w:eastAsia="en-US"/>
        </w:rPr>
      </w:pPr>
      <w:r>
        <w:rPr>
          <w:rFonts w:cstheme="minorHAnsi"/>
          <w:b/>
          <w:szCs w:val="24"/>
          <w:lang w:eastAsia="en-US"/>
        </w:rPr>
        <w:t xml:space="preserve">I </w:t>
      </w:r>
      <w:r>
        <w:rPr>
          <w:rFonts w:cstheme="minorHAnsi"/>
          <w:szCs w:val="24"/>
          <w:lang w:eastAsia="en-US"/>
        </w:rPr>
        <w:t>= Instrument identifier. Should be A if there is only one instrument on the station. Additional instruments are identified with the letters B, C, D etc.</w:t>
      </w:r>
    </w:p>
    <w:p>
      <w:pPr>
        <w:rPr>
          <w:rFonts w:cstheme="minorHAnsi"/>
          <w:color w:val="000000" w:themeColor="text1"/>
          <w:szCs w:val="24"/>
        </w:rPr>
      </w:pPr>
      <w:r>
        <w:rPr>
          <w:rFonts w:cstheme="minorHAnsi"/>
          <w:b/>
          <w:szCs w:val="24"/>
          <w:lang w:eastAsia="en-US"/>
        </w:rPr>
        <w:t>yyyymmddHHMM</w:t>
      </w:r>
      <w:r>
        <w:rPr>
          <w:rFonts w:cstheme="minorHAnsi"/>
          <w:szCs w:val="24"/>
          <w:lang w:eastAsia="en-US"/>
        </w:rPr>
        <w:t xml:space="preserve"> = The starting date of the observation of instant files (</w:t>
      </w:r>
      <w:r>
        <w:rPr>
          <w:rFonts w:cstheme="minorHAnsi"/>
          <w:color w:val="000000" w:themeColor="text1"/>
          <w:szCs w:val="24"/>
        </w:rPr>
        <w:t xml:space="preserve">in case of the concatenated daily files only </w:t>
      </w:r>
      <w:r>
        <w:rPr>
          <w:rFonts w:cstheme="minorHAnsi"/>
          <w:b/>
          <w:color w:val="000000" w:themeColor="text1"/>
          <w:szCs w:val="24"/>
        </w:rPr>
        <w:t>yyyymmdd</w:t>
      </w:r>
      <w:r>
        <w:rPr>
          <w:rFonts w:cstheme="minorHAnsi"/>
          <w:color w:val="000000" w:themeColor="text1"/>
          <w:szCs w:val="24"/>
        </w:rPr>
        <w:t xml:space="preserve"> is used)</w:t>
      </w:r>
    </w:p>
    <w:p>
      <w:pPr>
        <w:rPr>
          <w:rFonts w:cstheme="minorHAnsi"/>
          <w:color w:val="000000" w:themeColor="text1"/>
          <w:szCs w:val="24"/>
        </w:rPr>
      </w:pPr>
      <w:r>
        <w:rPr>
          <w:rFonts w:cstheme="minorHAnsi"/>
          <w:color w:val="000000" w:themeColor="text1"/>
          <w:szCs w:val="24"/>
        </w:rPr>
        <w:t>Please note that there is no distinction in the filename between zenith observations and boundary layer scans (the different integration times of the two observation methods go into the boundary variables).</w:t>
      </w:r>
    </w:p>
    <w:p>
      <w:pPr>
        <w:rPr>
          <w:rFonts w:cstheme="minorHAnsi"/>
          <w:color w:val="000000" w:themeColor="text1"/>
          <w:szCs w:val="24"/>
        </w:rPr>
      </w:pPr>
    </w:p>
    <w:p>
      <w:pPr>
        <w:pStyle w:val="Heading2"/>
        <w:numPr>
          <w:ilvl w:val="1"/>
          <w:numId w:val="2"/>
        </w:numPr>
        <w:ind w:left="993" w:hanging="426"/>
      </w:pPr>
      <w:bookmarkStart w:id="7" w:name="_Toc35340240"/>
      <w:bookmarkStart w:id="8" w:name="_Ref444532277"/>
      <w:r>
        <w:lastRenderedPageBreak/>
        <w:t>Global attributes</w:t>
      </w:r>
      <w:bookmarkEnd w:id="7"/>
      <w:bookmarkEnd w:id="8"/>
    </w:p>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4659"/>
        <w:gridCol w:w="2192"/>
        <w:gridCol w:w="2319"/>
      </w:tblGrid>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ind w:right="850"/>
              <w:jc w:val="left"/>
              <w:rPr>
                <w:b/>
              </w:rPr>
            </w:pPr>
            <w:r>
              <w:rPr>
                <w:b/>
                <w:lang w:val="de-CH"/>
              </w:rPr>
              <w:t>ATTRIBUTE NAME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rPr>
            </w:pPr>
            <w:r>
              <w:rPr>
                <w:b/>
                <w:lang w:val="de-CH"/>
              </w:rPr>
              <w:t>DESCRIPTION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FF0000"/>
                <w:lang w:val="de-CH"/>
              </w:rPr>
            </w:pPr>
            <w:r>
              <w:rPr>
                <w:b/>
                <w:color w:val="000000" w:themeColor="text1"/>
                <w:lang w:val="de-CH"/>
              </w:rPr>
              <w:t>Example, comments</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conventions</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color w:val="000000" w:themeColor="text1"/>
                <w:lang w:val="en-US"/>
              </w:rPr>
            </w:pPr>
            <w:r>
              <w:rPr>
                <w:color w:val="000000" w:themeColor="text1"/>
              </w:rPr>
              <w:t>Name of the conventions followed by the dataset</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lang w:val="en-US"/>
              </w:rPr>
            </w:pPr>
            <w:r>
              <w:rPr>
                <w:color w:val="000000" w:themeColor="text1"/>
              </w:rPr>
              <w:t>“CF-1.8”</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title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rFonts w:cstheme="minorHAnsi"/>
                <w:color w:val="FFC000"/>
                <w:szCs w:val="24"/>
              </w:rPr>
            </w:pPr>
            <w:r>
              <w:rPr>
                <w:rFonts w:cstheme="minorHAnsi"/>
                <w:color w:val="000000" w:themeColor="text1"/>
                <w:szCs w:val="24"/>
              </w:rPr>
              <w:t>A succinct description of what is in the dataset, composed of instrument type and site name</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Fonts w:cstheme="minorHAnsi"/>
                <w:szCs w:val="24"/>
                <w:lang w:val="de-CH"/>
              </w:rPr>
            </w:pPr>
            <w:r>
              <w:rPr>
                <w:rFonts w:cstheme="minorHAnsi"/>
                <w:szCs w:val="24"/>
                <w:lang w:val="de-CH"/>
              </w:rPr>
              <w:t>“Lindenberg RPG HATPRO G5 DWD”</w:t>
            </w:r>
          </w:p>
          <w:p>
            <w:pPr>
              <w:jc w:val="left"/>
              <w:rPr>
                <w:rFonts w:cstheme="minorHAnsi"/>
                <w:b/>
                <w:szCs w:val="24"/>
                <w:lang w:val="de-CH"/>
              </w:rPr>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history</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en-US"/>
              </w:rPr>
            </w:pPr>
            <w:r>
              <w:rPr>
                <w:lang w:val="en-US"/>
              </w:rPr>
              <w:t xml:space="preserve">e.g. “20191211 raw2l1 2.1.19” </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institution</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Where the original data was produced</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source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The method of production of the original data</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rPr>
            </w:pPr>
            <w:r>
              <w:rPr>
                <w:color w:val="000000" w:themeColor="text1"/>
              </w:rPr>
              <w:t>“Ground Based Remote Sensing”</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comment</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Miscellaneous Information about the dataset or methods used to produce it</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references</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References that describe the data or methods used to produce it</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it-IT"/>
              </w:rPr>
            </w:pPr>
            <w:r>
              <w:rPr>
                <w:lang w:val="it-IT"/>
              </w:rPr>
              <w:t>E-PROFILE data format description document</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site_location</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measurement station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“Lindenberg, Germany”</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instrument_id</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E-PROFILE instrument identifier</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 xml:space="preserve">“A” if there is only one instrument on the station. </w:t>
            </w:r>
            <w:r>
              <w:lastRenderedPageBreak/>
              <w:t>Additional instruments are identified with the letters B, C, etc.</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wigos_station_id</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 Station identifier acording to WIGOS convention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“0-20000-0-06610”</w:t>
            </w:r>
          </w:p>
          <w:p>
            <w:pPr>
              <w:jc w:val="left"/>
              <w:rPr>
                <w:i/>
              </w:rPr>
            </w:pPr>
            <w:r>
              <w:rPr>
                <w:rFonts w:eastAsia="Calibri"/>
                <w:i/>
              </w:rPr>
              <w:t>Note: in all WIGOS ID’s allocated after June 2016 the Issuer of the Identifier - second block from the left “NNNNN” – should correspond to the numeric ISO country code</w:t>
            </w:r>
            <w:r>
              <w:rPr>
                <w:i/>
              </w:rPr>
              <w:t>.</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principal_investigator</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i/>
                <w:color w:val="000000" w:themeColor="text1"/>
              </w:rPr>
            </w:pPr>
            <w:r>
              <w:rPr>
                <w:color w:val="000000" w:themeColor="text1"/>
              </w:rPr>
              <w:t xml:space="preserve">Department responsible for the instrument </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i/>
                <w:color w:val="000000" w:themeColor="text1"/>
              </w:rPr>
              <w:t>Note: This should not include the indiviual name due to issues with Data Protection Act</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t>instrument_manufacturer</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instrument</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FFC000"/>
              </w:rPr>
            </w:pPr>
            <w:r>
              <w:t>e.g. RPG, Radiometrics, ATTEX, home-grown, ...</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t>instrument_model</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 model</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 xml:space="preserve">e.g. RPG-LWP, RPG-HATPRO, RPG-LHATPRO, RPG-HUMPRO, RPG-TEMPRO, Radiometrics MP3000, MP2500, MP1500, ATTEX MTP5. </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t>instrument_generation</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 generation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e.g. RPG: G2, G3, G4,  G5; ATTEX: 5H, 5HE, 5PE; Radiometrics:  MP3000, MP3000-A</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instrument_hw_id</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Specific to mainboard</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network_name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 xml:space="preserve">Name of network(s) that </w:t>
            </w:r>
            <w:r>
              <w:rPr>
                <w:color w:val="000000" w:themeColor="text1"/>
              </w:rPr>
              <w:lastRenderedPageBreak/>
              <w:t>instrument may be part of</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fr-CH"/>
              </w:rPr>
            </w:pPr>
            <w:r>
              <w:rPr>
                <w:color w:val="000000" w:themeColor="text1"/>
                <w:lang w:val="fr-CH"/>
              </w:rPr>
              <w:lastRenderedPageBreak/>
              <w:t>e.g. DWD, MWRnet, ACTRIS, E-PROFILE</w:t>
            </w:r>
          </w:p>
          <w:p>
            <w:pPr>
              <w:jc w:val="left"/>
              <w:rPr>
                <w:color w:val="000000" w:themeColor="text1"/>
                <w:lang w:val="en-US"/>
              </w:rPr>
            </w:pPr>
            <w:r>
              <w:rPr>
                <w:i/>
                <w:color w:val="000000" w:themeColor="text1"/>
              </w:rPr>
              <w:lastRenderedPageBreak/>
              <w:t>Note: Possibility to add multiple</w:t>
            </w:r>
            <w:r>
              <w:rPr>
                <w:rStyle w:val="CommentReference"/>
              </w:rPr>
              <w:t xml:space="preserve"> </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campaign_name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campaign instrument may collect data for</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MOSAIC</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dependencies</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List of files the data set is depending on</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i/>
                <w:color w:val="000000" w:themeColor="text1"/>
              </w:rPr>
            </w:pPr>
            <w:r>
              <w:rPr>
                <w:i/>
                <w:color w:val="000000" w:themeColor="text1"/>
              </w:rPr>
              <w:t>Note: for higher level products: &lt;file name&gt; (without date) of the depending data set or ”external” (for all data sets not archived in the database)</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license</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Data license</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i/>
                <w:color w:val="000000" w:themeColor="text1"/>
              </w:rPr>
            </w:pPr>
            <w:r>
              <w:rPr>
                <w:i/>
                <w:color w:val="000000" w:themeColor="text1"/>
              </w:rPr>
              <w:t>For non-commercial use only. This data is subject ….</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t>instrument_calibration_status</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Instrument calibration status</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calibrated, needs calibration, diagnosed_unfit</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color w:val="000000" w:themeColor="text1"/>
                <w:lang w:val="en-US"/>
              </w:rPr>
              <w:t>date_of_last_absolute_calibration</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 xml:space="preserve">Time of last (automatic or manual) absolute calibration; LN2 or sky tipping </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date_of_last_covariance_matrix</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Time of last covariance update</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rPr>
                <w:color w:val="auto"/>
              </w:rPr>
              <w:t>type_of_automatic_calibrations_performed</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 xml:space="preserve">Description of the type </w:t>
            </w:r>
            <w:r>
              <w:rPr>
                <w:color w:val="auto"/>
              </w:rPr>
              <w:t xml:space="preserve">of automatic </w:t>
            </w:r>
            <w:r>
              <w:t xml:space="preserve">calibrations performed including information at calibration interval and respective integration time </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e.g. gain/hot load calibration, noise diode calibration, sky tipping</w:t>
            </w:r>
          </w:p>
        </w:tc>
      </w:tr>
      <w:tr>
        <w:tc>
          <w:tcPr>
            <w:tcW w:w="46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factory_history</w:t>
            </w:r>
          </w:p>
        </w:tc>
        <w:tc>
          <w:tcPr>
            <w:tcW w:w="21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pPr>
            <w:r>
              <w:t>Logbook repair/replacement work performed</w:t>
            </w:r>
          </w:p>
        </w:tc>
        <w:tc>
          <w:tcPr>
            <w:tcW w:w="2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e.g. change of the radome</w:t>
            </w:r>
          </w:p>
        </w:tc>
      </w:tr>
    </w:tbl>
    <w:p>
      <w:pPr>
        <w:spacing w:before="0" w:after="160" w:line="259" w:lineRule="auto"/>
        <w:contextualSpacing/>
        <w:jc w:val="left"/>
        <w:rPr>
          <w:color w:val="FFC000"/>
        </w:rPr>
      </w:pPr>
    </w:p>
    <w:p>
      <w:pPr>
        <w:spacing w:before="0" w:after="160" w:line="259" w:lineRule="auto"/>
        <w:jc w:val="left"/>
        <w:rPr>
          <w:color w:val="FF0000"/>
        </w:rPr>
      </w:pPr>
    </w:p>
    <w:p>
      <w:pPr>
        <w:pStyle w:val="Heading2"/>
        <w:numPr>
          <w:ilvl w:val="1"/>
          <w:numId w:val="2"/>
        </w:numPr>
        <w:ind w:left="993" w:hanging="426"/>
      </w:pPr>
      <w:bookmarkStart w:id="9" w:name="_Toc35340241"/>
      <w:r>
        <w:t>Dimensions</w:t>
      </w:r>
      <w:bookmarkEnd w:id="9"/>
    </w:p>
    <w:p>
      <w:pPr>
        <w:spacing w:before="0"/>
        <w:jc w:val="left"/>
      </w:pP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3230"/>
        <w:gridCol w:w="603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de-CH"/>
              </w:rPr>
              <w:t>Dimension name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de-CH"/>
              </w:rPr>
              <w:t>Description</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time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frequency</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r>
              <w:t>Number of microwave channels</w:t>
            </w:r>
          </w:p>
        </w:tc>
      </w:tr>
      <w:tr>
        <w:trPr>
          <w:trHeight w:hRule="exac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n_sidebands</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r>
              <w:t>Number of sidebands</w:t>
            </w:r>
          </w:p>
        </w:tc>
      </w:tr>
      <w:tr>
        <w:trPr>
          <w:trHeight w:hRule="exac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n_receivers</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r>
              <w:t>Number of receivers</w:t>
            </w:r>
          </w:p>
        </w:tc>
      </w:tr>
    </w:tbl>
    <w:p>
      <w:pPr>
        <w:spacing w:before="0"/>
        <w:jc w:val="left"/>
      </w:pPr>
    </w:p>
    <w:p>
      <w:pPr>
        <w:spacing w:before="0"/>
        <w:jc w:val="left"/>
      </w:pPr>
    </w:p>
    <w:p>
      <w:pPr>
        <w:pStyle w:val="Heading2"/>
        <w:numPr>
          <w:ilvl w:val="1"/>
          <w:numId w:val="2"/>
        </w:numPr>
        <w:ind w:left="993" w:hanging="426"/>
      </w:pPr>
      <w:r>
        <w:t>Variables</w:t>
      </w:r>
    </w:p>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3230"/>
        <w:gridCol w:w="2880"/>
        <w:gridCol w:w="315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Variable name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Long_name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ind w:right="590"/>
              <w:jc w:val="left"/>
            </w:pPr>
            <w:r>
              <w:rPr>
                <w:b/>
                <w:bCs/>
                <w:lang w:val="de-CH"/>
              </w:rPr>
              <w:t>Attributes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t>time</w:t>
            </w:r>
          </w:p>
          <w:p>
            <w:pPr>
              <w:jc w:val="left"/>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 (UTC) of the measurement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time</w:t>
            </w:r>
          </w:p>
          <w:p>
            <w:pPr>
              <w:jc w:val="left"/>
            </w:pPr>
            <w:r>
              <w:t>dimension: time</w:t>
            </w:r>
          </w:p>
          <w:p>
            <w:pPr>
              <w:jc w:val="left"/>
              <w:rPr>
                <w:color w:val="FF0000"/>
              </w:rPr>
            </w:pPr>
            <w:r>
              <w:t xml:space="preserve">units: seconds since 1970-01-01 00:00:00.000 </w:t>
            </w:r>
          </w:p>
          <w:p>
            <w:pPr>
              <w:jc w:val="left"/>
            </w:pPr>
            <w:r>
              <w:t xml:space="preserve">bounds = “time_bounds” </w:t>
            </w:r>
          </w:p>
          <w:p>
            <w:pPr>
              <w:jc w:val="left"/>
            </w:pPr>
            <w:r>
              <w:t>comment = "Time indication of samples is at end of integration-time"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time_bounds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Start and end time (UTC) of the measurements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 2</w:t>
            </w:r>
          </w:p>
          <w:p>
            <w:pPr>
              <w:jc w:val="left"/>
            </w:pPr>
            <w:r>
              <w:t>units: seconds since 1970-01-01 00:00:00.000</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station_latitude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Latitude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latitude</w:t>
            </w:r>
          </w:p>
          <w:p>
            <w:pPr>
              <w:jc w:val="left"/>
            </w:pPr>
            <w:r>
              <w:t>dimension: time</w:t>
            </w:r>
          </w:p>
          <w:p>
            <w:pPr>
              <w:jc w:val="left"/>
            </w:pPr>
            <w:r>
              <w:t>units : degree_north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lastRenderedPageBreak/>
              <w:t>station_longitude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Longitude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longitude</w:t>
            </w:r>
          </w:p>
          <w:p>
            <w:pPr>
              <w:jc w:val="left"/>
            </w:pPr>
            <w:r>
              <w:t>dimension: time</w:t>
            </w:r>
          </w:p>
          <w:p>
            <w:pPr>
              <w:jc w:val="left"/>
            </w:pPr>
            <w:r>
              <w:t>units : degree_east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station_altitude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Altitude above mean sea level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altitude</w:t>
            </w:r>
          </w:p>
          <w:p>
            <w:pPr>
              <w:jc w:val="left"/>
            </w:pPr>
            <w:r>
              <w:t>dimension: time</w:t>
            </w:r>
          </w:p>
          <w:p>
            <w:pPr>
              <w:jc w:val="left"/>
            </w:pPr>
            <w:r>
              <w:t>units: m</w:t>
            </w:r>
          </w:p>
          <w:p>
            <w:pPr>
              <w:jc w:val="left"/>
            </w:pPr>
            <w:r>
              <w:t>reference: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lang w:val="fr-CH"/>
              </w:rPr>
              <w:t>frequency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Frequency of microwave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sensor_band_central_radiation_frequency</w:t>
            </w:r>
          </w:p>
          <w:p>
            <w:pPr>
              <w:jc w:val="left"/>
              <w:rPr>
                <w:lang w:val="en-US"/>
              </w:rPr>
            </w:pPr>
            <w:r>
              <w:rPr>
                <w:lang w:val="en-US"/>
              </w:rPr>
              <w:t>dimension: frequency</w:t>
            </w:r>
          </w:p>
          <w:p>
            <w:pPr>
              <w:jc w:val="left"/>
              <w:rPr>
                <w:lang w:val="en-US"/>
              </w:rPr>
            </w:pPr>
            <w:r>
              <w:rPr>
                <w:lang w:val="en-US"/>
              </w:rPr>
              <w:t>units:GHz</w:t>
            </w:r>
          </w:p>
          <w:p>
            <w:pPr>
              <w:jc w:val="left"/>
              <w:rPr>
                <w:lang w:val="en-US"/>
              </w:rPr>
            </w:pPr>
            <w:r>
              <w:rPr>
                <w:lang w:val="en-US"/>
              </w:rPr>
              <w:t>bounds: time_bounds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bandwidth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Bandwidth of the central frequency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sensor_band_spectral_width</w:t>
            </w:r>
          </w:p>
          <w:p>
            <w:pPr>
              <w:jc w:val="left"/>
            </w:pPr>
            <w:r>
              <w:t>dimension: frequency</w:t>
            </w:r>
          </w:p>
          <w:p>
            <w:pPr>
              <w:jc w:val="left"/>
            </w:pPr>
            <w:r>
              <w:t>Units: GHz</w:t>
            </w:r>
          </w:p>
          <w:p>
            <w:pPr>
              <w:jc w:val="left"/>
            </w:pPr>
            <w:r>
              <w:t>comment: center frequency of single of upper side-band</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sideband_count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Single, double, or double-double sideband</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comment: 1, 2, 4 are possible values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lang w:val="fr-CH"/>
              </w:rPr>
              <w:t>sideband_IF_separation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56.xx +/- X +/- 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frequency, n_sidebands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beamwidth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Full width at half maximum</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frequency</w:t>
            </w:r>
          </w:p>
          <w:p>
            <w:pPr>
              <w:jc w:val="left"/>
            </w:pPr>
            <w:r>
              <w:t>units:Degree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freq_shift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frequency shift applied to correct measured brightness temperature for frequency offset of microwave radiometer channel</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frequency</w:t>
            </w:r>
          </w:p>
          <w:p>
            <w:pPr>
              <w:jc w:val="left"/>
            </w:pPr>
            <w:r>
              <w:t>units: GHz</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tb</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Brightness tempe</w:t>
            </w:r>
            <w:r>
              <w:rPr>
                <w:lang w:val="en-US"/>
              </w:rPr>
              <w:t>ratures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brightness_temperature</w:t>
            </w:r>
          </w:p>
          <w:p>
            <w:pPr>
              <w:jc w:val="left"/>
            </w:pPr>
            <w:r>
              <w:t>dimension:time, frequency</w:t>
            </w:r>
          </w:p>
          <w:p>
            <w:pPr>
              <w:jc w:val="left"/>
            </w:pPr>
            <w:r>
              <w:lastRenderedPageBreak/>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lastRenderedPageBreak/>
              <w:t>azi</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Sensor azimuth angle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sensor_azimuth_angle</w:t>
            </w:r>
          </w:p>
          <w:p>
            <w:pPr>
              <w:jc w:val="left"/>
            </w:pPr>
            <w:r>
              <w:t>dimension: time</w:t>
            </w:r>
          </w:p>
          <w:p>
            <w:pPr>
              <w:jc w:val="left"/>
            </w:pPr>
            <w:r>
              <w:t>units: degree</w:t>
            </w:r>
          </w:p>
          <w:p>
            <w:pPr>
              <w:jc w:val="left"/>
            </w:pPr>
            <w:r>
              <w:t>comment: “0=North, 90=East, 180=South, 270=West”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ele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Sensor elevation angle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w:t>
            </w:r>
          </w:p>
          <w:p>
            <w:pPr>
              <w:jc w:val="left"/>
            </w:pPr>
            <w:r>
              <w:t>units: degreecomment: “0=horizon, 90=zenith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color w:val="000000" w:themeColor="text1"/>
              </w:rPr>
              <w:t>tb_accuracy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Total absolute calibration uncertainty of brightness temperature, one standard deviation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 frequency</w:t>
            </w:r>
          </w:p>
          <w:p>
            <w:pPr>
              <w:jc w:val="left"/>
            </w:pPr>
            <w:r>
              <w:t>units: K</w:t>
            </w:r>
          </w:p>
          <w:p>
            <w:pPr>
              <w:jc w:val="left"/>
            </w:pPr>
            <w:r>
              <w:t>comment: specify here source of this variable, e.g. literature value, specified by manufacturer, result of validation effort (updated irregularily)</w:t>
            </w:r>
          </w:p>
          <w:p>
            <w:pPr>
              <w:jc w:val="left"/>
              <w:rPr>
                <w:rFonts w:eastAsia="Segoe UI" w:cstheme="minorHAnsi"/>
                <w:color w:val="auto"/>
                <w:szCs w:val="24"/>
                <w:lang w:val="en-US" w:eastAsia="en-US" w:bidi="en-US"/>
              </w:rPr>
            </w:pPr>
            <w:r>
              <w:rPr>
                <w:rFonts w:eastAsia="Segoe UI" w:cstheme="minorHAnsi"/>
                <w:color w:val="auto"/>
                <w:szCs w:val="24"/>
                <w:lang w:val="en-US" w:eastAsia="en-US" w:bidi="en-US"/>
              </w:rPr>
              <w:t>For RDX systems, derived from analysis performed by Tim Hewsion (Tim J. Hewison, 2006: Profiling Temperature and Humidity by Ground-based Microwave Radiometers, PhD Thesis, University of Reading.)</w:t>
            </w:r>
          </w:p>
          <w:p>
            <w:pPr>
              <w:jc w:val="left"/>
              <w:rPr>
                <w:lang w:val="en-US"/>
              </w:rPr>
            </w:pPr>
            <w:r>
              <w:rPr>
                <w:rFonts w:eastAsia="Segoe UI" w:cstheme="minorHAnsi"/>
                <w:color w:val="auto"/>
                <w:szCs w:val="24"/>
                <w:lang w:val="en-US" w:eastAsia="en-US" w:bidi="en-US"/>
              </w:rPr>
              <w:t>Derived from sensitivity analysis of LN2 calibration plus instrument noise levels (ACTRIS work), currently literature values (Maschwitz et al. for HATPRO, ? for radiometrics)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tb_cov</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Error covariance matrix of brightness temperature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 frequency, frequency</w:t>
            </w:r>
          </w:p>
          <w:p>
            <w:pPr>
              <w:jc w:val="left"/>
            </w:pPr>
            <w:r>
              <w:t>units: K*K</w:t>
            </w:r>
          </w:p>
          <w:p>
            <w:pPr>
              <w:jc w:val="left"/>
            </w:pPr>
            <w:r>
              <w:t xml:space="preserve">target_temp: blackbody target temperature used for </w:t>
            </w:r>
            <w:r>
              <w:lastRenderedPageBreak/>
              <w:t>the calculation of tb_cov in Kelvin degrees. (e.g., 77.2 K for liquid nitrogen cooled blackbody, in the range 250-330 K for ambient temperature blackbody)</w:t>
            </w:r>
          </w:p>
          <w:p>
            <w:pPr>
              <w:jc w:val="left"/>
            </w:pPr>
            <w:r>
              <w:t>comment: specify here standardized method used to estimate the covariance matrix</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lastRenderedPageBreak/>
              <w:t>quality_flag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Quality_flag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quality_flag</w:t>
            </w:r>
          </w:p>
          <w:p>
            <w:pPr>
              <w:jc w:val="left"/>
            </w:pPr>
            <w:r>
              <w:t>dimension: time, frequency</w:t>
            </w:r>
          </w:p>
          <w:p>
            <w:pPr>
              <w:jc w:val="left"/>
            </w:pPr>
            <w:r>
              <w:t>units: 1 (bit variable)</w:t>
            </w:r>
          </w:p>
          <w:p>
            <w:pPr>
              <w:jc w:val="left"/>
            </w:pPr>
            <w:r>
              <w:t>Bit 1: Missing TB-value</w:t>
            </w:r>
          </w:p>
          <w:p>
            <w:pPr>
              <w:jc w:val="left"/>
            </w:pPr>
            <w:r>
              <w:t>Bit 2: TB threshold (lower range)</w:t>
            </w:r>
          </w:p>
          <w:p>
            <w:pPr>
              <w:jc w:val="left"/>
            </w:pPr>
            <w:r>
              <w:t>Bit 3: TB threshold (upper range)</w:t>
            </w:r>
          </w:p>
          <w:p>
            <w:pPr>
              <w:jc w:val="left"/>
            </w:pPr>
            <w:r>
              <w:t xml:space="preserve">Bit 4: Spectral consistency threshold </w:t>
            </w:r>
          </w:p>
          <w:p>
            <w:pPr>
              <w:jc w:val="left"/>
            </w:pPr>
            <w:r>
              <w:t>Bit 5: Receiver sanity</w:t>
            </w:r>
          </w:p>
          <w:p>
            <w:pPr>
              <w:jc w:val="left"/>
              <w:rPr>
                <w:lang w:val="de-CH"/>
              </w:rPr>
            </w:pPr>
            <w:r>
              <w:rPr>
                <w:lang w:val="de-CH"/>
              </w:rPr>
              <w:t>Bit 6: Rain flag</w:t>
            </w:r>
          </w:p>
          <w:p>
            <w:pPr>
              <w:jc w:val="left"/>
              <w:rPr>
                <w:lang w:val="de-CH"/>
              </w:rPr>
            </w:pPr>
            <w:r>
              <w:rPr>
                <w:lang w:val="de-CH"/>
              </w:rPr>
              <w:t>Bit 7: Solar flag</w:t>
            </w:r>
          </w:p>
          <w:p>
            <w:pPr>
              <w:jc w:val="left"/>
            </w:pPr>
            <w:r>
              <w:t>Bit 8: TB offset threshold</w:t>
            </w:r>
          </w:p>
          <w:p>
            <w:pPr>
              <w:jc w:val="left"/>
            </w:pPr>
            <w:r>
              <w:t>comment: Bit 4 and 8 are calculated centrally at the E-PROFILE processing hub</w:t>
            </w:r>
          </w:p>
          <w:p>
            <w:pPr>
              <w:jc w:val="left"/>
              <w:rPr>
                <w:b/>
                <w:i/>
              </w:rPr>
            </w:pPr>
            <w:r>
              <w:rPr>
                <w:i/>
                <w:color w:val="000000" w:themeColor="text1"/>
              </w:rPr>
              <w:t>Note: Bit 4 is based on  a threshold of the spectral difference of retrieved and observed TB; Bit 8 is based on a threshold of the average of the latest clear-sky observation minus background departures available (difference between measured and simulated TB)</w:t>
            </w:r>
          </w:p>
        </w:tc>
      </w:tr>
      <w:tr>
        <w:trPr>
          <w:trHeight w:val="584"/>
          <w:ins w:id="10" w:author="Bircher Simone" w:date="2021-06-02T11:50:00Z"/>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ins w:id="11" w:author="Bircher Simone" w:date="2021-06-02T11:50:00Z"/>
                <w:color w:val="000000" w:themeColor="text1"/>
              </w:rPr>
            </w:pPr>
            <w:commentRangeStart w:id="12"/>
            <w:ins w:id="13" w:author="Bircher Simone" w:date="2021-06-02T11:50:00Z">
              <w:r>
                <w:rPr>
                  <w:color w:val="000000" w:themeColor="text1"/>
                </w:rPr>
                <w:lastRenderedPageBreak/>
                <w:t>pointing_flag</w:t>
              </w:r>
            </w:ins>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ins w:id="14" w:author="Bircher Simone" w:date="2021-06-02T11:50:00Z"/>
              </w:rPr>
            </w:pPr>
            <w:ins w:id="15" w:author="Bircher Simone" w:date="2021-06-02T11:50:00Z">
              <w:r>
                <w:t xml:space="preserve">Flag indicating </w:t>
              </w:r>
            </w:ins>
            <w:ins w:id="16" w:author="Bircher Simone" w:date="2021-06-02T11:52:00Z">
              <w:r>
                <w:t xml:space="preserve">observation mode - </w:t>
              </w:r>
            </w:ins>
            <w:ins w:id="17" w:author="Bircher Simone" w:date="2021-06-02T11:51:00Z">
              <w:r>
                <w:t>single vs. multiple pointing</w:t>
              </w:r>
            </w:ins>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ins w:id="18" w:author="Bircher Simone" w:date="2021-06-02T11:50:00Z"/>
              </w:rPr>
            </w:pPr>
            <w:ins w:id="19" w:author="Bircher Simone" w:date="2021-06-02T11:50:00Z">
              <w:r>
                <w:t xml:space="preserve">standard_name: </w:t>
              </w:r>
            </w:ins>
          </w:p>
          <w:p>
            <w:pPr>
              <w:jc w:val="left"/>
              <w:rPr>
                <w:ins w:id="20" w:author="Bircher Simone" w:date="2021-06-02T11:50:00Z"/>
              </w:rPr>
            </w:pPr>
            <w:ins w:id="21" w:author="Bircher Simone" w:date="2021-06-02T11:50:00Z">
              <w:r>
                <w:t>dimension: time</w:t>
              </w:r>
            </w:ins>
          </w:p>
          <w:p>
            <w:pPr>
              <w:jc w:val="left"/>
              <w:rPr>
                <w:ins w:id="22" w:author="Bircher Simone" w:date="2021-06-02T11:50:00Z"/>
              </w:rPr>
            </w:pPr>
            <w:ins w:id="23" w:author="Bircher Simone" w:date="2021-06-02T11:50:00Z">
              <w:r>
                <w:t xml:space="preserve">units: </w:t>
              </w:r>
            </w:ins>
            <w:commentRangeEnd w:id="12"/>
            <w:ins w:id="24" w:author="Bircher Simone" w:date="2021-06-02T11:55:00Z">
              <w:r>
                <w:rPr>
                  <w:rStyle w:val="CommentReference"/>
                </w:rPr>
                <w:commentReference w:id="12"/>
              </w:r>
            </w:ins>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t_amb</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Ambient target temperature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w:t>
            </w:r>
          </w:p>
          <w:p>
            <w:pPr>
              <w:jc w:val="left"/>
            </w:pPr>
            <w:r>
              <w:t xml:space="preserve">units: K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t_rec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Receiver temperature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lang w:val="en-US"/>
              </w:rPr>
            </w:pPr>
            <w:r>
              <w:t>dimension: time, n_receivers</w:t>
            </w:r>
          </w:p>
          <w:p>
            <w:pPr>
              <w:jc w:val="left"/>
            </w:pPr>
            <w:r>
              <w:t xml:space="preserve">units: K </w:t>
            </w:r>
          </w:p>
        </w:tc>
      </w:tr>
    </w:tbl>
    <w:p/>
    <w:p>
      <w:pPr>
        <w:pStyle w:val="Heading1"/>
        <w:numPr>
          <w:ilvl w:val="0"/>
          <w:numId w:val="2"/>
        </w:numPr>
        <w:rPr>
          <w:rFonts w:cs="Arial"/>
          <w:szCs w:val="24"/>
        </w:rPr>
      </w:pPr>
      <w:r>
        <w:t>Lev</w:t>
      </w:r>
      <w:r>
        <w:rPr>
          <w:rFonts w:cs="Arial"/>
          <w:szCs w:val="24"/>
        </w:rPr>
        <w:t xml:space="preserve">el 1: L1 - </w:t>
      </w:r>
      <w:r>
        <w:rPr>
          <w:rFonts w:cs="Arial"/>
          <w:szCs w:val="24"/>
          <w:lang w:val="en-US"/>
        </w:rPr>
        <w:t>IR TB data (1B11)</w:t>
      </w:r>
    </w:p>
    <w:p>
      <w:pPr>
        <w:pStyle w:val="Heading2"/>
        <w:numPr>
          <w:ilvl w:val="1"/>
          <w:numId w:val="2"/>
        </w:numPr>
        <w:ind w:left="993" w:hanging="426"/>
      </w:pPr>
      <w:r>
        <w:t>Basics</w:t>
      </w:r>
    </w:p>
    <w:p>
      <w:pPr>
        <w:rPr>
          <w:color w:val="000000" w:themeColor="text1"/>
        </w:rPr>
      </w:pPr>
      <w:r>
        <w:rPr>
          <w:color w:val="000000" w:themeColor="text1"/>
        </w:rPr>
        <w:t xml:space="preserve">This file provides time series of infrared brightness temperature (IRT) data including system parameters, i.e. all necessary information so </w:t>
      </w:r>
      <w:r>
        <w:rPr>
          <w:bCs/>
        </w:rPr>
        <w:t>that respective raw files are not needed anymore for retrieval of L2 data products</w:t>
      </w:r>
      <w:r>
        <w:rPr>
          <w:color w:val="000000" w:themeColor="text1"/>
        </w:rPr>
        <w:t xml:space="preserve">. These data correspond to data level 1B and are denoted 1B11. </w:t>
      </w:r>
    </w:p>
    <w:p>
      <w:pPr>
        <w:rPr>
          <w:rFonts w:cstheme="minorHAnsi"/>
          <w:color w:val="000000" w:themeColor="text1"/>
        </w:rPr>
      </w:pPr>
      <w:r>
        <w:rPr>
          <w:color w:val="000000" w:themeColor="text1"/>
        </w:rPr>
        <w:t>The file can be delivered to the E-PROFILE central processing hub in the native data format provided by the instrument manufacturer. The only requirements are to respect the E-PROFILE filename convention and to provide files that preserve the original temporal resolution</w:t>
      </w:r>
      <w:r>
        <w:rPr>
          <w:rFonts w:cstheme="minorHAnsi"/>
          <w:color w:val="000000" w:themeColor="text1"/>
        </w:rPr>
        <w:t>. There is no constraint on the accepted temporal file length or delivery frequence. Timeliness is the most important criterion.</w:t>
      </w:r>
    </w:p>
    <w:p>
      <w:pPr>
        <w:rPr>
          <w:color w:val="000000" w:themeColor="text1"/>
        </w:rPr>
      </w:pPr>
      <w:r>
        <w:rPr>
          <w:rFonts w:cstheme="minorHAnsi"/>
          <w:color w:val="000000" w:themeColor="text1"/>
        </w:rPr>
        <w:t xml:space="preserve">At the E-PROFILE central processing hub the sent data are harmonized to the E-PROFILE 1B11 data format presented in this section and </w:t>
      </w:r>
      <w:r>
        <w:rPr>
          <w:color w:val="000000" w:themeColor="text1"/>
        </w:rPr>
        <w:t>concatenated into daily files at the central data archive for storage.</w:t>
      </w:r>
    </w:p>
    <w:p>
      <w:pPr>
        <w:rPr>
          <w:rFonts w:cstheme="minorHAnsi"/>
          <w:color w:val="000000" w:themeColor="text1"/>
        </w:rPr>
      </w:pPr>
      <w:r>
        <w:rPr>
          <w:color w:val="000000" w:themeColor="text1"/>
        </w:rPr>
        <w:t>The file is written in NetCDF4 format using the NetCDF Climate and Forecast (CF) Metadata Conventions.</w:t>
      </w:r>
    </w:p>
    <w:p>
      <w:pPr>
        <w:pStyle w:val="Heading2"/>
        <w:numPr>
          <w:ilvl w:val="1"/>
          <w:numId w:val="2"/>
        </w:numPr>
        <w:ind w:left="993" w:hanging="426"/>
      </w:pPr>
      <w:r>
        <w:t>Filename Convention</w:t>
      </w:r>
    </w:p>
    <w:p>
      <w:pPr>
        <w:spacing w:before="240" w:after="240"/>
        <w:rPr>
          <w:rFonts w:cstheme="minorHAnsi"/>
          <w:b/>
          <w:szCs w:val="24"/>
          <w:lang w:eastAsia="en-US"/>
        </w:rPr>
      </w:pPr>
      <w:r>
        <w:rPr>
          <w:rFonts w:cstheme="minorHAnsi"/>
          <w:b/>
          <w:szCs w:val="24"/>
          <w:lang w:eastAsia="en-US"/>
        </w:rPr>
        <w:t>MWR_1B11_N-NNNNN-N-NNNNN_IyyyymmddHHMM.nc</w:t>
      </w:r>
    </w:p>
    <w:p>
      <w:pPr>
        <w:rPr>
          <w:rFonts w:cstheme="minorHAnsi"/>
          <w:szCs w:val="24"/>
          <w:lang w:eastAsia="en-US"/>
        </w:rPr>
      </w:pPr>
      <w:r>
        <w:rPr>
          <w:rFonts w:cstheme="minorHAnsi"/>
          <w:szCs w:val="24"/>
          <w:lang w:eastAsia="en-US"/>
        </w:rPr>
        <w:t>Where:</w:t>
      </w:r>
    </w:p>
    <w:p>
      <w:pPr>
        <w:rPr>
          <w:rFonts w:cstheme="minorHAnsi"/>
          <w:szCs w:val="24"/>
          <w:lang w:eastAsia="en-US"/>
        </w:rPr>
      </w:pPr>
      <w:r>
        <w:rPr>
          <w:rFonts w:cstheme="minorHAnsi"/>
          <w:b/>
          <w:szCs w:val="24"/>
          <w:lang w:eastAsia="en-US"/>
        </w:rPr>
        <w:t>MWR</w:t>
      </w:r>
      <w:r>
        <w:rPr>
          <w:rFonts w:cstheme="minorHAnsi"/>
          <w:szCs w:val="24"/>
          <w:lang w:eastAsia="en-US"/>
        </w:rPr>
        <w:t xml:space="preserve"> Instruments of type microwave radiometer</w:t>
      </w:r>
    </w:p>
    <w:p>
      <w:pPr>
        <w:rPr>
          <w:rFonts w:cstheme="minorHAnsi"/>
          <w:szCs w:val="24"/>
          <w:lang w:eastAsia="en-US"/>
        </w:rPr>
      </w:pPr>
      <w:r>
        <w:rPr>
          <w:rFonts w:cstheme="minorHAnsi"/>
          <w:b/>
          <w:szCs w:val="24"/>
          <w:lang w:eastAsia="en-US"/>
        </w:rPr>
        <w:t>1</w:t>
      </w:r>
      <w:r>
        <w:rPr>
          <w:rFonts w:cstheme="minorHAnsi"/>
          <w:szCs w:val="24"/>
          <w:lang w:eastAsia="en-US"/>
        </w:rPr>
        <w:t xml:space="preserve"> for level 1</w:t>
      </w:r>
    </w:p>
    <w:p>
      <w:pPr>
        <w:rPr>
          <w:rFonts w:cstheme="minorHAnsi"/>
          <w:szCs w:val="24"/>
          <w:lang w:eastAsia="en-US"/>
        </w:rPr>
      </w:pPr>
      <w:r>
        <w:rPr>
          <w:rFonts w:cstheme="minorHAnsi"/>
          <w:b/>
          <w:szCs w:val="24"/>
          <w:lang w:eastAsia="en-US"/>
        </w:rPr>
        <w:t xml:space="preserve">B11 </w:t>
      </w:r>
      <w:r>
        <w:rPr>
          <w:rFonts w:cstheme="minorHAnsi"/>
          <w:szCs w:val="24"/>
          <w:lang w:eastAsia="en-US"/>
        </w:rPr>
        <w:t xml:space="preserve">is the </w:t>
      </w:r>
      <w:r>
        <w:rPr>
          <w:rFonts w:eastAsia="Calibri" w:cstheme="minorHAnsi"/>
          <w:szCs w:val="24"/>
        </w:rPr>
        <w:t xml:space="preserve">code specifying the </w:t>
      </w:r>
      <w:r>
        <w:rPr>
          <w:rFonts w:cstheme="minorHAnsi"/>
          <w:szCs w:val="24"/>
        </w:rPr>
        <w:t>data type</w:t>
      </w:r>
      <w:r>
        <w:rPr>
          <w:rFonts w:cstheme="minorHAnsi"/>
          <w:szCs w:val="24"/>
          <w:lang w:eastAsia="en-US"/>
        </w:rPr>
        <w:t xml:space="preserve"> (e.g. B01 for MWR TB, B11 for IR, B21 for auxiliary meteorological data, C01 for collocated MWR TB, IR and aux met data)</w:t>
      </w:r>
    </w:p>
    <w:p>
      <w:pPr>
        <w:rPr>
          <w:rFonts w:cstheme="minorHAnsi"/>
          <w:szCs w:val="24"/>
          <w:lang w:eastAsia="en-US"/>
        </w:rPr>
      </w:pPr>
      <w:r>
        <w:rPr>
          <w:rFonts w:cstheme="minorHAnsi"/>
          <w:b/>
          <w:szCs w:val="24"/>
          <w:lang w:eastAsia="en-US"/>
        </w:rPr>
        <w:t xml:space="preserve">N-NNNNN-N-NNNNN </w:t>
      </w:r>
      <w:r>
        <w:rPr>
          <w:rFonts w:cstheme="minorHAnsi"/>
          <w:szCs w:val="24"/>
          <w:lang w:eastAsia="en-US"/>
        </w:rPr>
        <w:t>= WIGOS ID (https://wiswiki.wmo.int/tiki-index.php?page=WIGOS-Identifiers).</w:t>
      </w:r>
      <w:r>
        <w:rPr>
          <w:rFonts w:eastAsia="Calibri" w:cstheme="minorHAnsi"/>
          <w:szCs w:val="24"/>
        </w:rPr>
        <w:t xml:space="preserve">In all WIGOS ID’s allocated after June 2016 the Issuer of the Identifier - second block from the left “NNNNN” – should correspond to the numeric ISO country code. </w:t>
      </w:r>
      <w:r>
        <w:rPr>
          <w:rFonts w:cstheme="minorHAnsi"/>
          <w:szCs w:val="24"/>
          <w:lang w:eastAsia="en-US"/>
        </w:rPr>
        <w:t xml:space="preserve">If no WIGOS ID is available, a temporary code will be provided by the E-PROFILE network manager. </w:t>
      </w:r>
      <w:r>
        <w:rPr>
          <w:rFonts w:cstheme="minorHAnsi"/>
          <w:szCs w:val="24"/>
          <w:lang w:eastAsia="en-US"/>
        </w:rPr>
        <w:lastRenderedPageBreak/>
        <w:t>E-PROFILE will help to contact the appropriate representative to get a corresponding WIGOS ID.</w:t>
      </w:r>
    </w:p>
    <w:p>
      <w:pPr>
        <w:rPr>
          <w:rFonts w:cstheme="minorHAnsi"/>
          <w:szCs w:val="24"/>
          <w:lang w:eastAsia="en-US"/>
        </w:rPr>
      </w:pPr>
      <w:r>
        <w:rPr>
          <w:rFonts w:cstheme="minorHAnsi"/>
          <w:b/>
          <w:szCs w:val="24"/>
          <w:lang w:eastAsia="en-US"/>
        </w:rPr>
        <w:t xml:space="preserve">I </w:t>
      </w:r>
      <w:r>
        <w:rPr>
          <w:rFonts w:cstheme="minorHAnsi"/>
          <w:szCs w:val="24"/>
          <w:lang w:eastAsia="en-US"/>
        </w:rPr>
        <w:t>= Instrument identifier. Should be A if there is only one instrument on the station. Additional instruments are identified with the letters B, C, D etc.</w:t>
      </w:r>
    </w:p>
    <w:p>
      <w:pPr>
        <w:rPr>
          <w:rFonts w:cstheme="minorHAnsi"/>
          <w:color w:val="000000" w:themeColor="text1"/>
          <w:szCs w:val="24"/>
        </w:rPr>
      </w:pPr>
      <w:r>
        <w:rPr>
          <w:rFonts w:cstheme="minorHAnsi"/>
          <w:b/>
          <w:szCs w:val="24"/>
          <w:lang w:eastAsia="en-US"/>
        </w:rPr>
        <w:t>yyyymmddHHMM</w:t>
      </w:r>
      <w:r>
        <w:rPr>
          <w:rFonts w:cstheme="minorHAnsi"/>
          <w:szCs w:val="24"/>
          <w:lang w:eastAsia="en-US"/>
        </w:rPr>
        <w:t xml:space="preserve"> = The starting date of the observation of instant files (</w:t>
      </w:r>
      <w:r>
        <w:rPr>
          <w:rFonts w:cstheme="minorHAnsi"/>
          <w:color w:val="000000" w:themeColor="text1"/>
          <w:szCs w:val="24"/>
        </w:rPr>
        <w:t xml:space="preserve">in case of the concatenated daily files only </w:t>
      </w:r>
      <w:r>
        <w:rPr>
          <w:rFonts w:cstheme="minorHAnsi"/>
          <w:b/>
          <w:color w:val="000000" w:themeColor="text1"/>
          <w:szCs w:val="24"/>
        </w:rPr>
        <w:t>yyyymmdd</w:t>
      </w:r>
      <w:r>
        <w:rPr>
          <w:rFonts w:cstheme="minorHAnsi"/>
          <w:color w:val="000000" w:themeColor="text1"/>
          <w:szCs w:val="24"/>
        </w:rPr>
        <w:t xml:space="preserve"> is used)</w:t>
      </w:r>
    </w:p>
    <w:p>
      <w:pPr>
        <w:rPr>
          <w:rFonts w:cstheme="minorHAnsi"/>
          <w:color w:val="000000" w:themeColor="text1"/>
          <w:szCs w:val="24"/>
        </w:rPr>
      </w:pPr>
    </w:p>
    <w:p>
      <w:pPr>
        <w:pStyle w:val="Heading2"/>
        <w:numPr>
          <w:ilvl w:val="1"/>
          <w:numId w:val="2"/>
        </w:numPr>
        <w:ind w:left="993" w:hanging="426"/>
      </w:pPr>
      <w:r>
        <w:t>Global Attributes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4670"/>
        <w:gridCol w:w="2160"/>
        <w:gridCol w:w="2430"/>
      </w:tblGrid>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ind w:right="850"/>
              <w:jc w:val="left"/>
              <w:rPr>
                <w:b/>
              </w:rPr>
            </w:pPr>
            <w:r>
              <w:rPr>
                <w:b/>
                <w:lang w:val="de-CH"/>
              </w:rPr>
              <w:t>ATTRIBUTE NAME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rPr>
            </w:pPr>
            <w:r>
              <w:rPr>
                <w:b/>
                <w:lang w:val="de-CH"/>
              </w:rPr>
              <w:t>DESCRIPTION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FF0000"/>
                <w:lang w:val="de-CH"/>
              </w:rPr>
            </w:pPr>
            <w:r>
              <w:rPr>
                <w:b/>
                <w:color w:val="000000" w:themeColor="text1"/>
                <w:lang w:val="de-CH"/>
              </w:rPr>
              <w:t>Example, comments</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conventions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color w:val="000000" w:themeColor="text1"/>
                <w:lang w:val="en-US"/>
              </w:rPr>
            </w:pPr>
            <w:r>
              <w:rPr>
                <w:color w:val="000000" w:themeColor="text1"/>
              </w:rPr>
              <w:t>Name of the conventions followed by the dataset</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lang w:val="en-US"/>
              </w:rPr>
            </w:pPr>
            <w:r>
              <w:rPr>
                <w:color w:val="000000" w:themeColor="text1"/>
              </w:rPr>
              <w:t>“CF-1.8”</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title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rFonts w:cstheme="minorHAnsi"/>
                <w:color w:val="FFC000"/>
                <w:szCs w:val="24"/>
              </w:rPr>
            </w:pPr>
            <w:r>
              <w:rPr>
                <w:rFonts w:cstheme="minorHAnsi"/>
                <w:color w:val="000000" w:themeColor="text1"/>
                <w:szCs w:val="24"/>
              </w:rPr>
              <w:t>A succinct description of what is in the dataset, composed of instrument type and site name</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Fonts w:cstheme="minorHAnsi"/>
                <w:szCs w:val="24"/>
                <w:lang w:val="de-CH"/>
              </w:rPr>
            </w:pPr>
            <w:r>
              <w:rPr>
                <w:rFonts w:cstheme="minorHAnsi"/>
                <w:szCs w:val="24"/>
                <w:lang w:val="de-CH"/>
              </w:rPr>
              <w:t>“Lindenberg RPG HATPRO G5 DWD”</w:t>
            </w:r>
          </w:p>
          <w:p>
            <w:pPr>
              <w:jc w:val="left"/>
              <w:rPr>
                <w:rFonts w:cstheme="minorHAnsi"/>
                <w:b/>
                <w:szCs w:val="24"/>
                <w:lang w:val="de-CH"/>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history</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en-US"/>
              </w:rPr>
            </w:pPr>
            <w:r>
              <w:rPr>
                <w:lang w:val="en-US"/>
              </w:rPr>
              <w:t xml:space="preserve">e.g. “20191211 raw2l1 2.1.19”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institution</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Where the original data was produced</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source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The method of production of the original data</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bCs/>
                <w:color w:val="000000" w:themeColor="text1"/>
              </w:rPr>
            </w:pPr>
            <w:r>
              <w:rPr>
                <w:color w:val="000000" w:themeColor="text1"/>
              </w:rPr>
              <w:t>“Ground Based Remote Sensing”</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comment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Miscellaneous Information about the dataset or methods used to produce it</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references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References that describe the data or methods used to produce it</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it-IT"/>
              </w:rPr>
            </w:pPr>
            <w:r>
              <w:rPr>
                <w:lang w:val="it-IT"/>
              </w:rPr>
              <w:t>E-PROFILE data format description document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site_location</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measurement station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“Lindenberg, Germany”</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instrument_id</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E-PROFILE instrument identifier</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“A” if there is only one instrument on the station. Additional instruments are identified with the letters B, C, etc.</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wigos_station_id</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 Station identifier acording to WIGOS convention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“0-20000-0-06610”</w:t>
            </w:r>
          </w:p>
          <w:p>
            <w:pPr>
              <w:jc w:val="left"/>
              <w:rPr>
                <w:i/>
              </w:rPr>
            </w:pPr>
            <w:r>
              <w:rPr>
                <w:rFonts w:eastAsia="Calibri"/>
                <w:i/>
              </w:rPr>
              <w:t>Note: in all WIGOS ID’s allocated after June 2016 the Issuer of the Identifier - second block from the left “NNNNN” – should correspond to the numeric ISO country code</w:t>
            </w:r>
            <w:r>
              <w:rPr>
                <w:i/>
              </w:rPr>
              <w: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principal_investigator</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i/>
                <w:color w:val="000000" w:themeColor="text1"/>
              </w:rPr>
            </w:pPr>
            <w:r>
              <w:rPr>
                <w:color w:val="000000" w:themeColor="text1"/>
              </w:rPr>
              <w:t xml:space="preserve">Department responsible for the instrument </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i/>
                <w:color w:val="000000" w:themeColor="text1"/>
              </w:rPr>
              <w:t>Note: This should not include the indiviual name due to issues with Data Protection Act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ir_instrument_manufacturer</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infrared radiometer</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Heitronics, Heimann</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ir_instrument_model</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Infrared radiometer model</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KT19.85</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network_name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network(s) that instrument may be part of</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fr-CH"/>
              </w:rPr>
            </w:pPr>
            <w:r>
              <w:rPr>
                <w:color w:val="000000" w:themeColor="text1"/>
                <w:lang w:val="fr-CH"/>
              </w:rPr>
              <w:t>e.g. DWD, MWRnet, ACTRIS, E-PROFILE</w:t>
            </w:r>
          </w:p>
          <w:p>
            <w:pPr>
              <w:jc w:val="left"/>
              <w:rPr>
                <w:color w:val="000000" w:themeColor="text1"/>
                <w:lang w:val="en-US"/>
              </w:rPr>
            </w:pPr>
            <w:r>
              <w:rPr>
                <w:i/>
                <w:color w:val="000000" w:themeColor="text1"/>
              </w:rPr>
              <w:t>Note: Possibility to add multiple</w:t>
            </w:r>
            <w:r>
              <w:rPr>
                <w:rStyle w:val="CommentReference"/>
              </w:rPr>
              <w:t xml:space="preserve">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campaign_name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campaign instrument may collect data for</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MOSAIC</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license</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Data license</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For non-commercial use only. This data is subject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factory_history</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Logbook repair/replacement work performed</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 xml:space="preserve">e.g. replacement of gold mirror,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ir_instrument_fabrication_year</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Fabrication year of the infrared radiometer</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bl>
    <w:p/>
    <w:p>
      <w:pPr>
        <w:pStyle w:val="Heading2"/>
        <w:numPr>
          <w:ilvl w:val="1"/>
          <w:numId w:val="2"/>
        </w:numPr>
        <w:ind w:left="993" w:hanging="426"/>
      </w:pPr>
      <w:r>
        <w:t>Dimensions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3230"/>
        <w:gridCol w:w="612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en-US"/>
              </w:rPr>
              <w:t>Dimension name</w:t>
            </w:r>
          </w:p>
        </w:tc>
        <w:tc>
          <w:tcPr>
            <w:tcW w:w="612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en-US"/>
              </w:rPr>
              <w:t>Description</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time</w:t>
            </w:r>
          </w:p>
        </w:tc>
        <w:tc>
          <w:tcPr>
            <w:tcW w:w="6120" w:type="dxa"/>
            <w:tcBorders>
              <w:top w:val="single" w:sz="8" w:space="0" w:color="000000"/>
              <w:left w:val="single" w:sz="8" w:space="0" w:color="000000"/>
              <w:bottom w:val="single" w:sz="8" w:space="0" w:color="000000"/>
              <w:right w:val="single" w:sz="8" w:space="0" w:color="000000"/>
            </w:tcBorders>
            <w:shd w:val="clear" w:color="auto" w:fill="auto"/>
          </w:tcP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highlight w:val="yellow"/>
              </w:rPr>
            </w:pPr>
            <w:r>
              <w:rPr>
                <w:color w:val="000000" w:themeColor="text1"/>
              </w:rPr>
              <w:t>ir_wavelength</w:t>
            </w:r>
          </w:p>
        </w:tc>
        <w:tc>
          <w:tcPr>
            <w:tcW w:w="612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highlight w:val="cyan"/>
              </w:rPr>
            </w:pPr>
            <w:r>
              <w:rPr>
                <w:color w:val="000000" w:themeColor="text1"/>
              </w:rPr>
              <w:t>Number of infrared channels</w:t>
            </w:r>
          </w:p>
        </w:tc>
      </w:tr>
    </w:tbl>
    <w:p/>
    <w:p>
      <w:pPr>
        <w:pStyle w:val="Heading2"/>
        <w:numPr>
          <w:ilvl w:val="1"/>
          <w:numId w:val="2"/>
        </w:numPr>
        <w:ind w:left="993" w:hanging="426"/>
      </w:pPr>
      <w:r>
        <w:t>Variables</w:t>
      </w:r>
    </w:p>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3230"/>
        <w:gridCol w:w="2880"/>
        <w:gridCol w:w="324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en-US"/>
              </w:rPr>
              <w:t>Variable nam</w:t>
            </w:r>
            <w:r>
              <w:rPr>
                <w:b/>
                <w:bCs/>
                <w:lang w:val="de-CH"/>
              </w:rPr>
              <w: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Long_name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Attributes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t>time</w:t>
            </w:r>
          </w:p>
          <w:p>
            <w:pPr>
              <w:jc w:val="left"/>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 (UTC) of the measurement</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time</w:t>
            </w:r>
          </w:p>
          <w:p>
            <w:pPr>
              <w:jc w:val="left"/>
            </w:pPr>
            <w:r>
              <w:t>dimension: time</w:t>
            </w:r>
          </w:p>
          <w:p>
            <w:pPr>
              <w:jc w:val="left"/>
              <w:rPr>
                <w:color w:val="FF0000"/>
              </w:rPr>
            </w:pPr>
            <w:r>
              <w:t xml:space="preserve">units: seconds since 1970-01-01 00:00:00.000 </w:t>
            </w:r>
          </w:p>
          <w:p>
            <w:pPr>
              <w:jc w:val="left"/>
            </w:pPr>
            <w:r>
              <w:t>bounds = “time_bounds” ;</w:t>
            </w:r>
          </w:p>
          <w:p>
            <w:pPr>
              <w:jc w:val="left"/>
            </w:pPr>
            <w:r>
              <w:t>comment = "Time indication of samples is at end of integration-time"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time_bounds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Start and end time (UTC) of the measurements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 2</w:t>
            </w:r>
          </w:p>
          <w:p>
            <w:pPr>
              <w:jc w:val="left"/>
            </w:pPr>
            <w:r>
              <w:t>units: seconds since 1970-01-01 00:00:00.000</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lastRenderedPageBreak/>
              <w:t>station_latitude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Latitude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latitude</w:t>
            </w:r>
          </w:p>
          <w:p>
            <w:pPr>
              <w:jc w:val="left"/>
            </w:pPr>
            <w:r>
              <w:t>dimension: time</w:t>
            </w:r>
          </w:p>
          <w:p>
            <w:pPr>
              <w:jc w:val="left"/>
            </w:pPr>
            <w:r>
              <w:t>units : degree_north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station_longitude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Longitude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longitude</w:t>
            </w:r>
          </w:p>
          <w:p>
            <w:pPr>
              <w:jc w:val="left"/>
            </w:pPr>
            <w:r>
              <w:t>dimension: time</w:t>
            </w:r>
          </w:p>
          <w:p>
            <w:pPr>
              <w:jc w:val="left"/>
            </w:pPr>
            <w:r>
              <w:t>units : degree_east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station_altitude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Altitude above mean sea level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altitude</w:t>
            </w:r>
          </w:p>
          <w:p>
            <w:pPr>
              <w:jc w:val="left"/>
            </w:pPr>
            <w:r>
              <w:t>dimension: time</w:t>
            </w:r>
          </w:p>
          <w:p>
            <w:pPr>
              <w:jc w:val="left"/>
            </w:pPr>
            <w:r>
              <w:t>units: m</w:t>
            </w:r>
          </w:p>
          <w:p>
            <w:pPr>
              <w:jc w:val="left"/>
            </w:pPr>
            <w:r>
              <w:t>reference: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lang w:val="fr-CH"/>
              </w:rPr>
              <w:t>ir_wavelength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Wavelength of infrared channels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 sensor_band_central_radiation_wavelength</w:t>
            </w:r>
          </w:p>
          <w:p>
            <w:pPr>
              <w:jc w:val="left"/>
              <w:rPr>
                <w:color w:val="000000" w:themeColor="text1"/>
                <w:lang w:val="en-US"/>
              </w:rPr>
            </w:pPr>
            <w:r>
              <w:rPr>
                <w:color w:val="000000" w:themeColor="text1"/>
                <w:lang w:val="en-US"/>
              </w:rPr>
              <w:t xml:space="preserve">dimension: </w:t>
            </w:r>
            <w:r>
              <w:rPr>
                <w:color w:val="000000" w:themeColor="text1"/>
              </w:rPr>
              <w:t>ir_wavelength</w:t>
            </w:r>
          </w:p>
          <w:p>
            <w:pPr>
              <w:jc w:val="left"/>
              <w:rPr>
                <w:color w:val="000000" w:themeColor="text1"/>
                <w:lang w:val="en-US"/>
              </w:rPr>
            </w:pPr>
            <w:r>
              <w:rPr>
                <w:color w:val="000000" w:themeColor="text1"/>
                <w:lang w:val="en-US"/>
              </w:rPr>
              <w:t>units: um</w:t>
            </w:r>
          </w:p>
          <w:p>
            <w:pPr>
              <w:jc w:val="left"/>
              <w:rPr>
                <w:color w:val="000000" w:themeColor="text1"/>
                <w:highlight w:val="yellow"/>
                <w:lang w:val="en-US"/>
              </w:rPr>
            </w:pPr>
            <w:r>
              <w:rPr>
                <w:color w:val="000000" w:themeColor="text1"/>
                <w:lang w:val="en-US"/>
              </w:rPr>
              <w:t>bounds: time_bounds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ir_bandwidth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Bandwidth of the infrared channels central frequency</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it_wavelength</w:t>
            </w:r>
          </w:p>
          <w:p>
            <w:pPr>
              <w:jc w:val="left"/>
              <w:rPr>
                <w:color w:val="000000" w:themeColor="text1"/>
              </w:rPr>
            </w:pPr>
            <w:r>
              <w:rPr>
                <w:color w:val="000000" w:themeColor="text1"/>
              </w:rPr>
              <w:t>Units: um</w:t>
            </w:r>
          </w:p>
          <w:p>
            <w:pPr>
              <w:jc w:val="left"/>
              <w:rPr>
                <w:color w:val="000000" w:themeColor="text1"/>
              </w:rPr>
            </w:pPr>
            <w:r>
              <w:rPr>
                <w:color w:val="000000" w:themeColor="text1"/>
              </w:rPr>
              <w:t xml:space="preserve">comment: channel centre frequency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ir_beamwidth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Full width at half maximum of the infrared channels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ir_wavelength</w:t>
            </w:r>
          </w:p>
          <w:p>
            <w:pPr>
              <w:jc w:val="left"/>
              <w:rPr>
                <w:color w:val="000000" w:themeColor="text1"/>
              </w:rPr>
            </w:pPr>
            <w:r>
              <w:rPr>
                <w:color w:val="000000" w:themeColor="text1"/>
              </w:rPr>
              <w:t>units: 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Infrared brightness tempe</w:t>
            </w:r>
            <w:r>
              <w:rPr>
                <w:color w:val="000000" w:themeColor="text1"/>
                <w:lang w:val="en-US"/>
              </w:rPr>
              <w:t>ratures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dimension:time, ir_wavelength</w:t>
            </w:r>
          </w:p>
          <w:p>
            <w:pPr>
              <w:jc w:val="left"/>
              <w:rPr>
                <w:color w:val="000000" w:themeColor="text1"/>
              </w:rPr>
            </w:pPr>
            <w:r>
              <w:rPr>
                <w:color w:val="000000" w:themeColor="text1"/>
              </w:rPr>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azi</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Sensor azimuth angle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sensor_azimuth_angle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degree</w:t>
            </w:r>
          </w:p>
          <w:p>
            <w:pPr>
              <w:jc w:val="left"/>
              <w:rPr>
                <w:color w:val="000000" w:themeColor="text1"/>
              </w:rPr>
            </w:pPr>
            <w:r>
              <w:rPr>
                <w:color w:val="000000" w:themeColor="text1"/>
              </w:rPr>
              <w:t>comment: “0=North, 90=East, 180=South, 270=West”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ele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Sensor elevation angle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time</w:t>
            </w:r>
          </w:p>
          <w:p>
            <w:pPr>
              <w:jc w:val="left"/>
              <w:rPr>
                <w:color w:val="000000" w:themeColor="text1"/>
              </w:rPr>
            </w:pPr>
            <w:r>
              <w:rPr>
                <w:color w:val="000000" w:themeColor="text1"/>
              </w:rPr>
              <w:t>units: degree</w:t>
            </w:r>
          </w:p>
          <w:p>
            <w:pPr>
              <w:jc w:val="left"/>
              <w:rPr>
                <w:color w:val="000000" w:themeColor="text1"/>
              </w:rPr>
            </w:pPr>
            <w:r>
              <w:rPr>
                <w:color w:val="000000" w:themeColor="text1"/>
              </w:rPr>
              <w:t>comment: “0=horizon, 90=zenith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irt_accuracy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Total absolute calibration uncertainty of infrared brightness temperature, one standard deviation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 ir_wavelength</w:t>
            </w:r>
          </w:p>
          <w:p>
            <w:pPr>
              <w:jc w:val="left"/>
              <w:rPr>
                <w:color w:val="000000" w:themeColor="text1"/>
              </w:rPr>
            </w:pPr>
            <w:r>
              <w:rPr>
                <w:color w:val="000000" w:themeColor="text1"/>
              </w:rPr>
              <w:t>units: K</w:t>
            </w:r>
          </w:p>
          <w:p>
            <w:pPr>
              <w:jc w:val="left"/>
              <w:rPr>
                <w:rFonts w:eastAsia="Segoe UI" w:cstheme="minorHAnsi"/>
                <w:color w:val="000000" w:themeColor="text1"/>
                <w:szCs w:val="24"/>
                <w:lang w:val="en-US" w:eastAsia="en-US" w:bidi="en-US"/>
              </w:rPr>
            </w:pPr>
            <w:r>
              <w:rPr>
                <w:color w:val="000000" w:themeColor="text1"/>
              </w:rPr>
              <w:t>comment: specify here source of this variable, e.g. literature value, specified by manufacturer, result of validation effort (updated irregularly)</w:t>
            </w:r>
            <w:r>
              <w:rPr>
                <w:rFonts w:eastAsia="Segoe UI" w:cstheme="minorHAnsi"/>
                <w:color w:val="000000" w:themeColor="text1"/>
                <w:szCs w:val="24"/>
                <w:lang w:val="en-US" w:eastAsia="en-US" w:bidi="en-US"/>
              </w:rPr>
              <w:t>.</w:t>
            </w:r>
          </w:p>
        </w:tc>
      </w:tr>
    </w:tbl>
    <w:p>
      <w:pPr>
        <w:rPr>
          <w:highlight w:val="cyan"/>
        </w:rPr>
      </w:pPr>
    </w:p>
    <w:p>
      <w:pPr>
        <w:pStyle w:val="Heading1"/>
        <w:numPr>
          <w:ilvl w:val="0"/>
          <w:numId w:val="2"/>
        </w:numPr>
        <w:rPr>
          <w:rFonts w:cs="Arial"/>
          <w:szCs w:val="24"/>
        </w:rPr>
      </w:pPr>
      <w:r>
        <w:t>Lev</w:t>
      </w:r>
      <w:r>
        <w:rPr>
          <w:rFonts w:cs="Arial"/>
          <w:szCs w:val="24"/>
        </w:rPr>
        <w:t xml:space="preserve">el 1: L1 – </w:t>
      </w:r>
      <w:r>
        <w:rPr>
          <w:rFonts w:cs="Arial"/>
          <w:szCs w:val="24"/>
          <w:lang w:val="en-US"/>
        </w:rPr>
        <w:t>Auxiliary meteorological data (1B21)</w:t>
      </w:r>
    </w:p>
    <w:p>
      <w:pPr>
        <w:pStyle w:val="Heading2"/>
        <w:numPr>
          <w:ilvl w:val="1"/>
          <w:numId w:val="2"/>
        </w:numPr>
        <w:ind w:left="993" w:hanging="426"/>
      </w:pPr>
      <w:r>
        <w:t>Basics</w:t>
      </w:r>
    </w:p>
    <w:p>
      <w:pPr>
        <w:rPr>
          <w:color w:val="000000" w:themeColor="text1"/>
        </w:rPr>
      </w:pPr>
      <w:r>
        <w:rPr>
          <w:color w:val="000000" w:themeColor="text1"/>
        </w:rPr>
        <w:t xml:space="preserve">This file provides time series of auxiliary meteorological data including system parameters, i.e. all necessary information so </w:t>
      </w:r>
      <w:r>
        <w:rPr>
          <w:bCs/>
        </w:rPr>
        <w:t>that respective raw files are not needed anymore for retrieval of L2 data products</w:t>
      </w:r>
      <w:r>
        <w:rPr>
          <w:color w:val="000000" w:themeColor="text1"/>
        </w:rPr>
        <w:t xml:space="preserve">. These data correspond to data level 1B and are denoted 1B21. </w:t>
      </w:r>
    </w:p>
    <w:p>
      <w:pPr>
        <w:rPr>
          <w:rFonts w:cstheme="minorHAnsi"/>
          <w:color w:val="000000" w:themeColor="text1"/>
        </w:rPr>
      </w:pPr>
      <w:r>
        <w:rPr>
          <w:color w:val="000000" w:themeColor="text1"/>
        </w:rPr>
        <w:t>The file can be delivered to the E-PROFILE central processing hub in the native data format provided by the instrument manufacturer. The only requirements are to respect the E-PROFILE filename convention and to provide files that preserve the original temporal resolution</w:t>
      </w:r>
      <w:r>
        <w:rPr>
          <w:rFonts w:cstheme="minorHAnsi"/>
          <w:color w:val="000000" w:themeColor="text1"/>
        </w:rPr>
        <w:t>. There is no constraint on the accepted temporal file length or delivery frequence. Timeliness is the most important criterion.</w:t>
      </w:r>
    </w:p>
    <w:p>
      <w:pPr>
        <w:rPr>
          <w:rFonts w:cstheme="minorHAnsi"/>
          <w:color w:val="000000" w:themeColor="text1"/>
        </w:rPr>
      </w:pPr>
      <w:r>
        <w:rPr>
          <w:rFonts w:cstheme="minorHAnsi"/>
          <w:color w:val="000000" w:themeColor="text1"/>
        </w:rPr>
        <w:t xml:space="preserve">At the E-PROFILE central processing hub the sent data are harmonized to the E-PROFILE 1B21 data format presented in this section and </w:t>
      </w:r>
      <w:r>
        <w:rPr>
          <w:color w:val="000000" w:themeColor="text1"/>
        </w:rPr>
        <w:t>concatenated into daily files at the central data archive for storage.</w:t>
      </w:r>
    </w:p>
    <w:p>
      <w:pPr>
        <w:rPr>
          <w:color w:val="FF0000"/>
        </w:rPr>
      </w:pPr>
      <w:r>
        <w:rPr>
          <w:color w:val="000000" w:themeColor="text1"/>
        </w:rPr>
        <w:t>The file is written in NetCDF4 format using the NetCDF Climate and Forecast (CF) Metadata Conventions.</w:t>
      </w:r>
    </w:p>
    <w:p>
      <w:pPr>
        <w:pStyle w:val="Heading2"/>
        <w:numPr>
          <w:ilvl w:val="1"/>
          <w:numId w:val="2"/>
        </w:numPr>
        <w:ind w:left="993" w:hanging="426"/>
      </w:pPr>
      <w:r>
        <w:t>Filename Convention</w:t>
      </w:r>
    </w:p>
    <w:p>
      <w:pPr>
        <w:spacing w:before="240" w:after="240"/>
        <w:rPr>
          <w:rFonts w:cstheme="minorHAnsi"/>
          <w:b/>
          <w:szCs w:val="24"/>
          <w:lang w:eastAsia="en-US"/>
        </w:rPr>
      </w:pPr>
      <w:r>
        <w:rPr>
          <w:rFonts w:cstheme="minorHAnsi"/>
          <w:b/>
          <w:szCs w:val="24"/>
          <w:lang w:eastAsia="en-US"/>
        </w:rPr>
        <w:t>MWR_1B21_N-NNNNN-N-NNNNN_IyyyymmddHHMM.nc</w:t>
      </w:r>
    </w:p>
    <w:p>
      <w:pPr>
        <w:rPr>
          <w:rFonts w:cstheme="minorHAnsi"/>
          <w:szCs w:val="24"/>
          <w:lang w:eastAsia="en-US"/>
        </w:rPr>
      </w:pPr>
      <w:r>
        <w:rPr>
          <w:rFonts w:cstheme="minorHAnsi"/>
          <w:szCs w:val="24"/>
          <w:lang w:eastAsia="en-US"/>
        </w:rPr>
        <w:t>Where:</w:t>
      </w:r>
    </w:p>
    <w:p>
      <w:pPr>
        <w:rPr>
          <w:rFonts w:cstheme="minorHAnsi"/>
          <w:szCs w:val="24"/>
          <w:lang w:eastAsia="en-US"/>
        </w:rPr>
      </w:pPr>
      <w:r>
        <w:rPr>
          <w:rFonts w:cstheme="minorHAnsi"/>
          <w:b/>
          <w:szCs w:val="24"/>
          <w:lang w:eastAsia="en-US"/>
        </w:rPr>
        <w:t>MWR</w:t>
      </w:r>
      <w:r>
        <w:rPr>
          <w:rFonts w:cstheme="minorHAnsi"/>
          <w:szCs w:val="24"/>
          <w:lang w:eastAsia="en-US"/>
        </w:rPr>
        <w:t xml:space="preserve"> Instruments of type microwave radiometer</w:t>
      </w:r>
    </w:p>
    <w:p>
      <w:pPr>
        <w:rPr>
          <w:rFonts w:cstheme="minorHAnsi"/>
          <w:szCs w:val="24"/>
          <w:lang w:eastAsia="en-US"/>
        </w:rPr>
      </w:pPr>
      <w:r>
        <w:rPr>
          <w:rFonts w:cstheme="minorHAnsi"/>
          <w:b/>
          <w:szCs w:val="24"/>
          <w:lang w:eastAsia="en-US"/>
        </w:rPr>
        <w:t>1</w:t>
      </w:r>
      <w:r>
        <w:rPr>
          <w:rFonts w:cstheme="minorHAnsi"/>
          <w:szCs w:val="24"/>
          <w:lang w:eastAsia="en-US"/>
        </w:rPr>
        <w:t xml:space="preserve"> for level 1</w:t>
      </w:r>
    </w:p>
    <w:p>
      <w:pPr>
        <w:rPr>
          <w:rFonts w:cstheme="minorHAnsi"/>
          <w:szCs w:val="24"/>
          <w:lang w:eastAsia="en-US"/>
        </w:rPr>
      </w:pPr>
      <w:r>
        <w:rPr>
          <w:rFonts w:cstheme="minorHAnsi"/>
          <w:b/>
          <w:szCs w:val="24"/>
          <w:lang w:eastAsia="en-US"/>
        </w:rPr>
        <w:t xml:space="preserve">B21 </w:t>
      </w:r>
      <w:r>
        <w:rPr>
          <w:rFonts w:cstheme="minorHAnsi"/>
          <w:szCs w:val="24"/>
          <w:lang w:eastAsia="en-US"/>
        </w:rPr>
        <w:t xml:space="preserve">is the </w:t>
      </w:r>
      <w:r>
        <w:rPr>
          <w:rFonts w:eastAsia="Calibri" w:cstheme="minorHAnsi"/>
          <w:szCs w:val="24"/>
        </w:rPr>
        <w:t xml:space="preserve">code specifying the </w:t>
      </w:r>
      <w:r>
        <w:rPr>
          <w:rFonts w:cstheme="minorHAnsi"/>
          <w:szCs w:val="24"/>
        </w:rPr>
        <w:t>data type</w:t>
      </w:r>
      <w:r>
        <w:rPr>
          <w:rFonts w:cstheme="minorHAnsi"/>
          <w:szCs w:val="24"/>
          <w:lang w:eastAsia="en-US"/>
        </w:rPr>
        <w:t xml:space="preserve"> (e.g. B01 for MWR TB, B11 for IR, B21 for auxiliary meteorological data, C01 for collocated MWR TB, IR and aux met data)</w:t>
      </w:r>
    </w:p>
    <w:p>
      <w:pPr>
        <w:rPr>
          <w:rFonts w:cstheme="minorHAnsi"/>
          <w:szCs w:val="24"/>
          <w:lang w:eastAsia="en-US"/>
        </w:rPr>
      </w:pPr>
      <w:r>
        <w:rPr>
          <w:rFonts w:cstheme="minorHAnsi"/>
          <w:b/>
          <w:szCs w:val="24"/>
          <w:lang w:eastAsia="en-US"/>
        </w:rPr>
        <w:t xml:space="preserve">N-NNNNN-N-NNNNN </w:t>
      </w:r>
      <w:r>
        <w:rPr>
          <w:rFonts w:cstheme="minorHAnsi"/>
          <w:szCs w:val="24"/>
          <w:lang w:eastAsia="en-US"/>
        </w:rPr>
        <w:t>= WIGOS ID (https://wiswiki.wmo.int/tiki-index.php?page=WIGOS-Identifiers).</w:t>
      </w:r>
      <w:r>
        <w:rPr>
          <w:rFonts w:eastAsia="Calibri" w:cstheme="minorHAnsi"/>
          <w:szCs w:val="24"/>
        </w:rPr>
        <w:t xml:space="preserve">In all WIGOS ID’s allocated after June 2016 the Issuer of the Identifier - second </w:t>
      </w:r>
      <w:r>
        <w:rPr>
          <w:rFonts w:eastAsia="Calibri" w:cstheme="minorHAnsi"/>
          <w:szCs w:val="24"/>
        </w:rPr>
        <w:lastRenderedPageBreak/>
        <w:t xml:space="preserve">block from the left “NNNNN” – should correspond to the numeric ISO country code. </w:t>
      </w:r>
      <w:r>
        <w:rPr>
          <w:rFonts w:cstheme="minorHAnsi"/>
          <w:szCs w:val="24"/>
          <w:lang w:eastAsia="en-US"/>
        </w:rPr>
        <w:t>If no WIGOS ID is available, a temporary code will be provided by the E-PROFILE network manager. E-PROFILE will help to contact the appropriate representative to get a corresponding WIGOS ID.</w:t>
      </w:r>
    </w:p>
    <w:p>
      <w:pPr>
        <w:rPr>
          <w:rFonts w:cstheme="minorHAnsi"/>
          <w:szCs w:val="24"/>
          <w:lang w:eastAsia="en-US"/>
        </w:rPr>
      </w:pPr>
      <w:r>
        <w:rPr>
          <w:rFonts w:cstheme="minorHAnsi"/>
          <w:b/>
          <w:szCs w:val="24"/>
          <w:lang w:eastAsia="en-US"/>
        </w:rPr>
        <w:t xml:space="preserve">I </w:t>
      </w:r>
      <w:r>
        <w:rPr>
          <w:rFonts w:cstheme="minorHAnsi"/>
          <w:szCs w:val="24"/>
          <w:lang w:eastAsia="en-US"/>
        </w:rPr>
        <w:t>= Instrument identifier. Should be A if there is only one instrument on the station. Additional instruments are identified with the letters B, C, D etc.</w:t>
      </w:r>
    </w:p>
    <w:p>
      <w:pPr>
        <w:rPr>
          <w:rFonts w:cstheme="minorHAnsi"/>
          <w:color w:val="000000" w:themeColor="text1"/>
          <w:szCs w:val="24"/>
        </w:rPr>
      </w:pPr>
      <w:r>
        <w:rPr>
          <w:rFonts w:cstheme="minorHAnsi"/>
          <w:b/>
          <w:szCs w:val="24"/>
          <w:lang w:eastAsia="en-US"/>
        </w:rPr>
        <w:t>yyyymmddHHMM</w:t>
      </w:r>
      <w:r>
        <w:rPr>
          <w:rFonts w:cstheme="minorHAnsi"/>
          <w:szCs w:val="24"/>
          <w:lang w:eastAsia="en-US"/>
        </w:rPr>
        <w:t xml:space="preserve"> = The starting date of the observation of instant files (</w:t>
      </w:r>
      <w:r>
        <w:rPr>
          <w:rFonts w:cstheme="minorHAnsi"/>
          <w:color w:val="000000" w:themeColor="text1"/>
          <w:szCs w:val="24"/>
        </w:rPr>
        <w:t xml:space="preserve">in case of the concatenated daily files only </w:t>
      </w:r>
      <w:r>
        <w:rPr>
          <w:rFonts w:cstheme="minorHAnsi"/>
          <w:b/>
          <w:color w:val="000000" w:themeColor="text1"/>
          <w:szCs w:val="24"/>
        </w:rPr>
        <w:t>yyyymmdd</w:t>
      </w:r>
      <w:r>
        <w:rPr>
          <w:rFonts w:cstheme="minorHAnsi"/>
          <w:color w:val="000000" w:themeColor="text1"/>
          <w:szCs w:val="24"/>
        </w:rPr>
        <w:t xml:space="preserve"> is used)</w:t>
      </w:r>
    </w:p>
    <w:p>
      <w:pPr>
        <w:pStyle w:val="Heading2"/>
        <w:numPr>
          <w:ilvl w:val="1"/>
          <w:numId w:val="2"/>
        </w:numPr>
        <w:ind w:left="993" w:hanging="426"/>
      </w:pPr>
      <w:r>
        <w:t>Global Attributes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4670"/>
        <w:gridCol w:w="2109"/>
        <w:gridCol w:w="2481"/>
      </w:tblGrid>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ind w:right="850"/>
              <w:jc w:val="left"/>
              <w:rPr>
                <w:b/>
              </w:rPr>
            </w:pPr>
            <w:r>
              <w:rPr>
                <w:b/>
                <w:lang w:val="de-CH"/>
              </w:rPr>
              <w:t>ATTRIBUTE NAME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rPr>
            </w:pPr>
            <w:r>
              <w:rPr>
                <w:b/>
                <w:lang w:val="de-CH"/>
              </w:rPr>
              <w:t>DESCRIPTION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FF0000"/>
                <w:lang w:val="de-CH"/>
              </w:rPr>
            </w:pPr>
            <w:r>
              <w:rPr>
                <w:b/>
                <w:color w:val="000000" w:themeColor="text1"/>
                <w:lang w:val="de-CH"/>
              </w:rPr>
              <w:t>Example, comments</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conventions</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color w:val="000000" w:themeColor="text1"/>
                <w:lang w:val="en-US"/>
              </w:rPr>
            </w:pPr>
            <w:r>
              <w:rPr>
                <w:color w:val="000000" w:themeColor="text1"/>
              </w:rPr>
              <w:t>Name of the conventions followed by the dataset</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lang w:val="en-US"/>
              </w:rPr>
            </w:pPr>
            <w:r>
              <w:rPr>
                <w:color w:val="000000" w:themeColor="text1"/>
              </w:rPr>
              <w:t>“CF-1.8”</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title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rFonts w:cstheme="minorHAnsi"/>
                <w:color w:val="FFC000"/>
                <w:szCs w:val="24"/>
              </w:rPr>
            </w:pPr>
            <w:r>
              <w:rPr>
                <w:rFonts w:cstheme="minorHAnsi"/>
                <w:color w:val="000000" w:themeColor="text1"/>
                <w:szCs w:val="24"/>
              </w:rPr>
              <w:t>A succinct description of what is in the dataset, composed of instrument type and site name</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Fonts w:cstheme="minorHAnsi"/>
                <w:szCs w:val="24"/>
                <w:lang w:val="de-CH"/>
              </w:rPr>
            </w:pPr>
            <w:r>
              <w:rPr>
                <w:rFonts w:cstheme="minorHAnsi"/>
                <w:szCs w:val="24"/>
                <w:lang w:val="de-CH"/>
              </w:rPr>
              <w:t>“Lindenberg RPG HATPRO G5 DWD”</w:t>
            </w:r>
          </w:p>
          <w:p>
            <w:pPr>
              <w:jc w:val="left"/>
              <w:rPr>
                <w:rFonts w:cstheme="minorHAnsi"/>
                <w:b/>
                <w:szCs w:val="24"/>
                <w:lang w:val="de-CH"/>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history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en-US"/>
              </w:rPr>
            </w:pPr>
            <w:r>
              <w:rPr>
                <w:lang w:val="en-US"/>
              </w:rPr>
              <w:t xml:space="preserve">e.g. “20191211 raw2l1 2.1.19”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institution</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Where the original data was produced</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source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The method of production of the original data</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rPr>
            </w:pPr>
            <w:r>
              <w:rPr>
                <w:color w:val="000000" w:themeColor="text1"/>
              </w:rPr>
              <w:t>“Ground Based Remote Sensing”</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comment</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Miscellaneous Information about the dataset or methods used to produce it</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lastRenderedPageBreak/>
              <w:t>references</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References that describe the data or methods used to produce it</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it-IT"/>
              </w:rPr>
            </w:pPr>
            <w:r>
              <w:rPr>
                <w:lang w:val="it-IT"/>
              </w:rPr>
              <w:t>E-PROFILE data format description document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site_location</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measurement station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“Lindenberg, Germany”</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instrument_id</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E-PROFILE instrument identifier</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“A” if there is only one instrument on the station. Additional instruments are identified with the letters B, C, etc.</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wigos_station_id</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 Station identifier acording to WIGOS convention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“0-20000-0-06610”</w:t>
            </w:r>
          </w:p>
          <w:p>
            <w:pPr>
              <w:jc w:val="left"/>
              <w:rPr>
                <w:i/>
              </w:rPr>
            </w:pPr>
            <w:r>
              <w:rPr>
                <w:rFonts w:eastAsia="Calibri"/>
                <w:i/>
              </w:rPr>
              <w:t>Note: in all WIGOS ID’s allocated after June 2016 the Issuer of the Identifier - second block from the left “NNNNN” – should correspond to the numeric ISO country code</w:t>
            </w:r>
            <w:r>
              <w:rPr>
                <w:i/>
              </w:rPr>
              <w: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principal_investigator</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i/>
                <w:color w:val="000000" w:themeColor="text1"/>
              </w:rPr>
            </w:pPr>
            <w:r>
              <w:rPr>
                <w:color w:val="000000" w:themeColor="text1"/>
              </w:rPr>
              <w:t xml:space="preserve">Department responsible for the instrument </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i/>
                <w:iCs/>
                <w:color w:val="000000" w:themeColor="text1"/>
              </w:rPr>
              <w:t>Note: This should not include the individual name due to issues with Data Protection Act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met_instrument_manufacturer</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weather station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de-DE"/>
              </w:rPr>
            </w:pPr>
            <w:r>
              <w:rPr>
                <w:color w:val="000000" w:themeColor="text1"/>
                <w:lang w:val="de-DE"/>
              </w:rPr>
              <w:t>e.g. Vaisala, Lufft, Reinhardt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met_instrument_model</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Weather station model</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WXT536, WS600, MWS3</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network_name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network(s) that instrument may be part of</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fr-CH"/>
              </w:rPr>
            </w:pPr>
            <w:r>
              <w:rPr>
                <w:color w:val="000000" w:themeColor="text1"/>
                <w:lang w:val="fr-CH"/>
              </w:rPr>
              <w:t>e.g. DWD, MWRnet, ACTRIS, E-PROFILE</w:t>
            </w:r>
          </w:p>
          <w:p>
            <w:pPr>
              <w:jc w:val="left"/>
              <w:rPr>
                <w:color w:val="000000" w:themeColor="text1"/>
                <w:lang w:val="en-US"/>
              </w:rPr>
            </w:pPr>
            <w:r>
              <w:rPr>
                <w:i/>
                <w:color w:val="000000" w:themeColor="text1"/>
              </w:rPr>
              <w:t>Note: Possibility to add multiple</w:t>
            </w:r>
            <w:r>
              <w:rPr>
                <w:rStyle w:val="CommentReference"/>
              </w:rPr>
              <w:t xml:space="preserve">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campaign_name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 xml:space="preserve">Name of campaign </w:t>
            </w:r>
            <w:r>
              <w:rPr>
                <w:color w:val="000000" w:themeColor="text1"/>
              </w:rPr>
              <w:lastRenderedPageBreak/>
              <w:t>instrument may collect data for</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lastRenderedPageBreak/>
              <w:t>e.g. MOSAIC</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license</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Data license</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For non-commercial use only. This data is subject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factory_history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Logbook repair/replacement work performed</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 xml:space="preserve">e.g. replacement of the temperature and humidity  sensor unit,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air_temperature_accuracy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 temperature accuracy. Unit: K.</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i/>
                <w:color w:val="000000" w:themeColor="text1"/>
              </w:rPr>
            </w:pPr>
            <w:r>
              <w:rPr>
                <w:i/>
                <w:color w:val="000000" w:themeColor="text1"/>
              </w:rPr>
              <w:t xml:space="preserve">Note: source of this variable will be specified, e.g. literature value, specified by manufacturer, result of validation effort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relative_humidity_accuracy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Relative humidity accuracy. Unit: 1.</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air_pressure_accuracy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 pressure accuracy. Unit: Pa.</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rain_rate_accuracy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Rain rate accuracy. Unit: mm/h.</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wind_direction_accuracy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 direction accuracy. Unit: degrees.</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 xml:space="preserve">Note: source of this variable will be specified, e.g. literature value, </w:t>
            </w:r>
            <w:r>
              <w:rPr>
                <w:i/>
                <w:color w:val="000000" w:themeColor="text1"/>
              </w:rPr>
              <w:lastRenderedPageBreak/>
              <w:t>specified by manufacturer, result of validation effort</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wind_speed_accuracy</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 speed accuracy. Unit: m/s.</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 xml:space="preserve">Note: source of this variable will be specified, e.g. literature value, specified by manufacturer, result of validation effort </w:t>
            </w:r>
          </w:p>
        </w:tc>
      </w:tr>
      <w:tr>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met_instrument_fabrication_year</w:t>
            </w:r>
          </w:p>
        </w:tc>
        <w:tc>
          <w:tcPr>
            <w:tcW w:w="21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Fabrication year of the weather station</w:t>
            </w:r>
          </w:p>
        </w:tc>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highlight w:val="cyan"/>
              </w:rPr>
            </w:pPr>
          </w:p>
        </w:tc>
      </w:tr>
    </w:tbl>
    <w:p/>
    <w:p>
      <w:pPr>
        <w:pStyle w:val="Heading2"/>
        <w:numPr>
          <w:ilvl w:val="1"/>
          <w:numId w:val="2"/>
        </w:numPr>
        <w:ind w:left="993" w:hanging="426"/>
      </w:pPr>
      <w:r>
        <w:t>Dimensions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3230"/>
        <w:gridCol w:w="603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en-US"/>
              </w:rPr>
              <w:t>Dimension name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en-US"/>
              </w:rPr>
              <w:t>Description</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time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tc>
      </w:tr>
    </w:tbl>
    <w:p/>
    <w:p>
      <w:pPr>
        <w:pStyle w:val="Heading2"/>
        <w:numPr>
          <w:ilvl w:val="1"/>
          <w:numId w:val="2"/>
        </w:numPr>
        <w:ind w:left="993" w:hanging="426"/>
      </w:pPr>
      <w:r>
        <w:t>Variables</w:t>
      </w:r>
    </w:p>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3230"/>
        <w:gridCol w:w="2880"/>
        <w:gridCol w:w="324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en-US"/>
              </w:rPr>
              <w:t>Var</w:t>
            </w:r>
            <w:r>
              <w:rPr>
                <w:b/>
                <w:bCs/>
                <w:lang w:val="de-CH"/>
              </w:rPr>
              <w:t>iable name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Long_name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Attributes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t>time</w:t>
            </w:r>
          </w:p>
          <w:p>
            <w:pPr>
              <w:jc w:val="left"/>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 (UTC) of the measurement</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time</w:t>
            </w:r>
          </w:p>
          <w:p>
            <w:pPr>
              <w:jc w:val="left"/>
            </w:pPr>
            <w:r>
              <w:t>dimension: time</w:t>
            </w:r>
          </w:p>
          <w:p>
            <w:pPr>
              <w:jc w:val="left"/>
              <w:rPr>
                <w:color w:val="FF0000"/>
              </w:rPr>
            </w:pPr>
            <w:r>
              <w:t xml:space="preserve">units: seconds since 1970-01-01 00:00:00.000 </w:t>
            </w:r>
          </w:p>
          <w:p>
            <w:pPr>
              <w:jc w:val="left"/>
            </w:pPr>
            <w:r>
              <w:t>bounds = “time_bounds” ;</w:t>
            </w:r>
          </w:p>
          <w:p>
            <w:pPr>
              <w:jc w:val="left"/>
            </w:pPr>
            <w:r>
              <w:t>comment = "Time indication of samples is at end of integration-time"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time_bounds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Start and end time (UTC) of the measurements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 2</w:t>
            </w:r>
          </w:p>
          <w:p>
            <w:pPr>
              <w:jc w:val="left"/>
            </w:pPr>
            <w:r>
              <w:t>units: seconds since 1970-01-01 00:00:00.000</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lastRenderedPageBreak/>
              <w:t>station_latitude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Latitude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latitude</w:t>
            </w:r>
          </w:p>
          <w:p>
            <w:pPr>
              <w:jc w:val="left"/>
            </w:pPr>
            <w:r>
              <w:t>dimension: time</w:t>
            </w:r>
          </w:p>
          <w:p>
            <w:pPr>
              <w:jc w:val="left"/>
            </w:pPr>
            <w:r>
              <w:t>units : degree_north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station_longitude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Longitude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longitude</w:t>
            </w:r>
          </w:p>
          <w:p>
            <w:pPr>
              <w:jc w:val="left"/>
            </w:pPr>
            <w:r>
              <w:t>dimension: time</w:t>
            </w:r>
          </w:p>
          <w:p>
            <w:pPr>
              <w:jc w:val="left"/>
            </w:pPr>
            <w:r>
              <w:t>units : degree_east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station_altitude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Altitude above mean sea level of measurement station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altitude</w:t>
            </w:r>
          </w:p>
          <w:p>
            <w:pPr>
              <w:jc w:val="left"/>
            </w:pPr>
            <w:r>
              <w:t>dimension: time</w:t>
            </w:r>
          </w:p>
          <w:p>
            <w:pPr>
              <w:jc w:val="left"/>
            </w:pPr>
            <w:r>
              <w:t>units: m</w:t>
            </w:r>
          </w:p>
          <w:p>
            <w:pPr>
              <w:jc w:val="left"/>
            </w:pPr>
            <w:r>
              <w:t>reference: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air_temperature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Air temperature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air_temperature</w:t>
            </w:r>
          </w:p>
          <w:p>
            <w:pPr>
              <w:jc w:val="left"/>
            </w:pPr>
            <w:r>
              <w:t>dimension: time</w:t>
            </w:r>
          </w:p>
          <w:p>
            <w:pPr>
              <w:jc w:val="left"/>
            </w:pPr>
            <w:r>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relative_humidity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Relative humidity</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relative_humidity</w:t>
            </w:r>
          </w:p>
          <w:p>
            <w:pPr>
              <w:jc w:val="left"/>
            </w:pPr>
            <w:r>
              <w:t>dimension: time</w:t>
            </w:r>
          </w:p>
          <w:p>
            <w:pPr>
              <w:jc w:val="left"/>
            </w:pPr>
            <w:r>
              <w:t>units: 1</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air_pressure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Air pressure</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air_pressure</w:t>
            </w:r>
          </w:p>
          <w:p>
            <w:pPr>
              <w:jc w:val="left"/>
            </w:pPr>
            <w:r>
              <w:t>dimension: time</w:t>
            </w:r>
          </w:p>
          <w:p>
            <w:pPr>
              <w:jc w:val="left"/>
            </w:pPr>
            <w:r>
              <w:t>units: Pa</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rain_rate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Precipitation amount</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rainfall_rate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mm/h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wind_direction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Wind direction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wind_from_direction</w:t>
            </w:r>
          </w:p>
          <w:p>
            <w:pPr>
              <w:jc w:val="left"/>
            </w:pPr>
            <w:r>
              <w:t>dimension: time</w:t>
            </w:r>
          </w:p>
          <w:p>
            <w:pPr>
              <w:jc w:val="left"/>
            </w:pPr>
            <w:r>
              <w:t>units: 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rPr>
                <w:color w:val="000000" w:themeColor="text1"/>
              </w:rPr>
              <w:t>wind_speed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Wind speed</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wind_speed</w:t>
            </w:r>
          </w:p>
          <w:p>
            <w:pPr>
              <w:jc w:val="left"/>
            </w:pPr>
            <w:r>
              <w:t>dimension: time</w:t>
            </w:r>
          </w:p>
          <w:p>
            <w:pPr>
              <w:jc w:val="left"/>
            </w:pPr>
            <w:r>
              <w:t>units: m/s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met_valid_flag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Meterological data validity  flag</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met_valid_flag</w:t>
            </w:r>
          </w:p>
          <w:p>
            <w:pPr>
              <w:jc w:val="left"/>
            </w:pPr>
            <w:r>
              <w:t>dimension: time</w:t>
            </w:r>
          </w:p>
          <w:p>
            <w:pPr>
              <w:jc w:val="left"/>
            </w:pPr>
            <w:r>
              <w:t>units: 1 (bit variable: 0=invalid, 1=valid data)</w:t>
            </w:r>
          </w:p>
          <w:p>
            <w:pPr>
              <w:jc w:val="left"/>
            </w:pPr>
            <w:r>
              <w:t>Bit 1: quality of air temperature data</w:t>
            </w:r>
          </w:p>
          <w:p>
            <w:pPr>
              <w:jc w:val="left"/>
            </w:pPr>
            <w:r>
              <w:t xml:space="preserve">Bit 2: quality of relative humidity data </w:t>
            </w:r>
          </w:p>
          <w:p>
            <w:pPr>
              <w:jc w:val="left"/>
            </w:pPr>
            <w:r>
              <w:t>Bit 3: quality of air pressure data</w:t>
            </w:r>
          </w:p>
          <w:p>
            <w:pPr>
              <w:jc w:val="left"/>
            </w:pPr>
            <w:r>
              <w:t>Bit 4: quality of rain rate data</w:t>
            </w:r>
          </w:p>
          <w:p>
            <w:pPr>
              <w:jc w:val="left"/>
            </w:pPr>
            <w:r>
              <w:t>Bit 5: quality of wind direction data</w:t>
            </w:r>
          </w:p>
          <w:p>
            <w:pPr>
              <w:jc w:val="left"/>
            </w:pPr>
            <w:r>
              <w:t>Bit 6: quality of wind speed data</w:t>
            </w:r>
          </w:p>
          <w:p>
            <w:pPr>
              <w:jc w:val="left"/>
            </w:pPr>
            <w:r>
              <w:t>Bits 7, 8: not used</w:t>
            </w:r>
          </w:p>
          <w:p>
            <w:pPr>
              <w:jc w:val="left"/>
            </w:pPr>
          </w:p>
        </w:tc>
      </w:tr>
    </w:tbl>
    <w:p/>
    <w:p>
      <w:pPr>
        <w:pStyle w:val="Heading1"/>
        <w:numPr>
          <w:ilvl w:val="0"/>
          <w:numId w:val="2"/>
        </w:numPr>
        <w:rPr>
          <w:rFonts w:cs="Arial"/>
          <w:szCs w:val="24"/>
        </w:rPr>
      </w:pPr>
      <w:r>
        <w:t>Lev</w:t>
      </w:r>
      <w:r>
        <w:rPr>
          <w:rFonts w:cs="Arial"/>
          <w:szCs w:val="24"/>
        </w:rPr>
        <w:t xml:space="preserve">el 1: L1 – </w:t>
      </w:r>
      <w:r>
        <w:rPr>
          <w:rFonts w:cs="Arial"/>
          <w:szCs w:val="24"/>
          <w:lang w:val="en-US"/>
        </w:rPr>
        <w:t>Collocated MWR TB, IR TB and auxiliary meteorological data (1C01)</w:t>
      </w:r>
    </w:p>
    <w:p>
      <w:pPr>
        <w:pStyle w:val="Heading2"/>
        <w:numPr>
          <w:ilvl w:val="1"/>
          <w:numId w:val="2"/>
        </w:numPr>
        <w:ind w:left="993" w:hanging="426"/>
      </w:pPr>
      <w:r>
        <w:t>Basics</w:t>
      </w:r>
    </w:p>
    <w:p>
      <w:pPr>
        <w:rPr>
          <w:color w:val="000000" w:themeColor="text1"/>
        </w:rPr>
      </w:pPr>
      <w:r>
        <w:rPr>
          <w:color w:val="000000" w:themeColor="text1"/>
        </w:rPr>
        <w:t xml:space="preserve">This file is generated at the E-PROFILE central processing hub from the associated level 1B data files 1B01, 1B11, and 1B21. It provides time series of MWR brightness temperatures (TB), infrared brightness temperatures (IRT), and auxiliary meteorological data (MET) including system parameters and quality flags, i.e. all necessary information so that respective raw files are not needed anymore for retrieval of L2 data products. </w:t>
      </w:r>
    </w:p>
    <w:p>
      <w:pPr>
        <w:rPr>
          <w:color w:val="000000" w:themeColor="text1"/>
        </w:rPr>
      </w:pPr>
      <w:r>
        <w:rPr>
          <w:color w:val="000000" w:themeColor="text1"/>
        </w:rPr>
        <w:t xml:space="preserve">The time series of IRT and MET data are collocated in time with the TB data using the TB data time grid. These data correspond to data level 1C and are denoted 1C01. </w:t>
      </w:r>
    </w:p>
    <w:p>
      <w:pPr>
        <w:rPr>
          <w:rFonts w:cstheme="minorHAnsi"/>
          <w:color w:val="000000" w:themeColor="text1"/>
        </w:rPr>
      </w:pPr>
      <w:r>
        <w:rPr>
          <w:color w:val="000000" w:themeColor="text1"/>
        </w:rPr>
        <w:t xml:space="preserve">Data are delivered in files that preserve the original temporal resolution of the TB data (with differing integration times between zenith observations and boundary layer scans). </w:t>
      </w:r>
      <w:r>
        <w:rPr>
          <w:rFonts w:cstheme="minorHAnsi"/>
          <w:color w:val="000000" w:themeColor="text1"/>
        </w:rPr>
        <w:t xml:space="preserve">There is no constraint on the accepted temporal file length or delivery frequence. Timeliness is the most important criterion. </w:t>
      </w:r>
      <w:r>
        <w:rPr>
          <w:color w:val="000000" w:themeColor="text1"/>
        </w:rPr>
        <w:t>At the central data archive the files are concatenated into daily files for storage.</w:t>
      </w:r>
    </w:p>
    <w:p>
      <w:pPr>
        <w:rPr>
          <w:color w:val="000000" w:themeColor="text1"/>
        </w:rPr>
      </w:pPr>
      <w:r>
        <w:rPr>
          <w:color w:val="000000" w:themeColor="text1"/>
        </w:rPr>
        <w:t>The file is written in NetCDF4 format using the NetCDF Climate and Forecast (CF) Metadata Conventions.</w:t>
      </w:r>
    </w:p>
    <w:p>
      <w:pPr>
        <w:pStyle w:val="Heading2"/>
        <w:numPr>
          <w:ilvl w:val="1"/>
          <w:numId w:val="2"/>
        </w:numPr>
        <w:ind w:left="993" w:hanging="426"/>
      </w:pPr>
      <w:r>
        <w:t>Filename Convention</w:t>
      </w:r>
    </w:p>
    <w:p>
      <w:pPr>
        <w:spacing w:before="240" w:after="240"/>
        <w:rPr>
          <w:rFonts w:cstheme="minorHAnsi"/>
          <w:b/>
          <w:szCs w:val="24"/>
          <w:lang w:eastAsia="en-US"/>
        </w:rPr>
      </w:pPr>
      <w:r>
        <w:rPr>
          <w:rFonts w:cstheme="minorHAnsi"/>
          <w:b/>
          <w:szCs w:val="24"/>
          <w:lang w:eastAsia="en-US"/>
        </w:rPr>
        <w:t>MWR_1C01_N-NNNNN-N-NNNNN_IyyyymmddHHMM.nc</w:t>
      </w:r>
    </w:p>
    <w:p>
      <w:pPr>
        <w:rPr>
          <w:rFonts w:cstheme="minorHAnsi"/>
          <w:szCs w:val="24"/>
          <w:lang w:eastAsia="en-US"/>
        </w:rPr>
      </w:pPr>
      <w:r>
        <w:rPr>
          <w:rFonts w:cstheme="minorHAnsi"/>
          <w:szCs w:val="24"/>
          <w:lang w:eastAsia="en-US"/>
        </w:rPr>
        <w:lastRenderedPageBreak/>
        <w:t>Where:</w:t>
      </w:r>
    </w:p>
    <w:p>
      <w:pPr>
        <w:rPr>
          <w:rFonts w:cstheme="minorHAnsi"/>
          <w:szCs w:val="24"/>
          <w:lang w:eastAsia="en-US"/>
        </w:rPr>
      </w:pPr>
      <w:r>
        <w:rPr>
          <w:rFonts w:cstheme="minorHAnsi"/>
          <w:b/>
          <w:szCs w:val="24"/>
          <w:lang w:eastAsia="en-US"/>
        </w:rPr>
        <w:t>MWR</w:t>
      </w:r>
      <w:r>
        <w:rPr>
          <w:rFonts w:cstheme="minorHAnsi"/>
          <w:szCs w:val="24"/>
          <w:lang w:eastAsia="en-US"/>
        </w:rPr>
        <w:t xml:space="preserve"> Instruments of type microwave radiometer</w:t>
      </w:r>
    </w:p>
    <w:p>
      <w:pPr>
        <w:rPr>
          <w:rFonts w:cstheme="minorHAnsi"/>
          <w:szCs w:val="24"/>
          <w:lang w:eastAsia="en-US"/>
        </w:rPr>
      </w:pPr>
      <w:r>
        <w:rPr>
          <w:rFonts w:cstheme="minorHAnsi"/>
          <w:b/>
          <w:szCs w:val="24"/>
          <w:lang w:eastAsia="en-US"/>
        </w:rPr>
        <w:t>1</w:t>
      </w:r>
      <w:r>
        <w:rPr>
          <w:rFonts w:cstheme="minorHAnsi"/>
          <w:szCs w:val="24"/>
          <w:lang w:eastAsia="en-US"/>
        </w:rPr>
        <w:t xml:space="preserve"> for level 1</w:t>
      </w:r>
    </w:p>
    <w:p>
      <w:pPr>
        <w:rPr>
          <w:rFonts w:cstheme="minorHAnsi"/>
          <w:szCs w:val="24"/>
          <w:lang w:eastAsia="en-US"/>
        </w:rPr>
      </w:pPr>
      <w:r>
        <w:rPr>
          <w:rFonts w:cstheme="minorHAnsi"/>
          <w:b/>
          <w:szCs w:val="24"/>
          <w:lang w:eastAsia="en-US"/>
        </w:rPr>
        <w:t xml:space="preserve">C01 </w:t>
      </w:r>
      <w:r>
        <w:rPr>
          <w:rFonts w:cstheme="minorHAnsi"/>
          <w:szCs w:val="24"/>
          <w:lang w:eastAsia="en-US"/>
        </w:rPr>
        <w:t xml:space="preserve">is the </w:t>
      </w:r>
      <w:r>
        <w:rPr>
          <w:rFonts w:eastAsia="Calibri" w:cstheme="minorHAnsi"/>
          <w:szCs w:val="24"/>
        </w:rPr>
        <w:t xml:space="preserve">code specifying the </w:t>
      </w:r>
      <w:r>
        <w:rPr>
          <w:rFonts w:cstheme="minorHAnsi"/>
          <w:szCs w:val="24"/>
        </w:rPr>
        <w:t>data type</w:t>
      </w:r>
      <w:r>
        <w:rPr>
          <w:rFonts w:cstheme="minorHAnsi"/>
          <w:szCs w:val="24"/>
          <w:lang w:eastAsia="en-US"/>
        </w:rPr>
        <w:t xml:space="preserve"> (e.g. B01 for MWR TB, B11 for IR, B21 for auxiliary meteorological data, C01 for collocated MWR TB, IR and aux met data)</w:t>
      </w:r>
    </w:p>
    <w:p>
      <w:pPr>
        <w:rPr>
          <w:rFonts w:cstheme="minorHAnsi"/>
          <w:szCs w:val="24"/>
          <w:lang w:eastAsia="en-US"/>
        </w:rPr>
      </w:pPr>
      <w:r>
        <w:rPr>
          <w:rFonts w:cstheme="minorHAnsi"/>
          <w:b/>
          <w:szCs w:val="24"/>
          <w:lang w:eastAsia="en-US"/>
        </w:rPr>
        <w:t xml:space="preserve">N-NNNNN-N-NNNNN </w:t>
      </w:r>
      <w:r>
        <w:rPr>
          <w:rFonts w:cstheme="minorHAnsi"/>
          <w:szCs w:val="24"/>
          <w:lang w:eastAsia="en-US"/>
        </w:rPr>
        <w:t>= WIGOS ID (https://wiswiki.wmo.int/tiki-index.php?page=WIGOS-Identifiers).</w:t>
      </w:r>
      <w:r>
        <w:rPr>
          <w:rFonts w:eastAsia="Calibri" w:cstheme="minorHAnsi"/>
          <w:szCs w:val="24"/>
        </w:rPr>
        <w:t xml:space="preserve">In all WIGOS ID’s allocated after June 2016 the Issuer of the Identifier - second block from the left “NNNNN” – should correspond to the numeric ISO country code. </w:t>
      </w:r>
      <w:r>
        <w:rPr>
          <w:rFonts w:cstheme="minorHAnsi"/>
          <w:szCs w:val="24"/>
          <w:lang w:eastAsia="en-US"/>
        </w:rPr>
        <w:t>If no WIGOS ID is available, a temporary code will be provided by the E-PROFILE network manager. E-PROFILE will help to contact the appropriate representative to get a corresponding WIGOS ID.</w:t>
      </w:r>
    </w:p>
    <w:p>
      <w:pPr>
        <w:rPr>
          <w:rFonts w:cstheme="minorHAnsi"/>
          <w:szCs w:val="24"/>
          <w:lang w:eastAsia="en-US"/>
        </w:rPr>
      </w:pPr>
      <w:r>
        <w:rPr>
          <w:rFonts w:cstheme="minorHAnsi"/>
          <w:b/>
          <w:szCs w:val="24"/>
          <w:lang w:eastAsia="en-US"/>
        </w:rPr>
        <w:t xml:space="preserve">I </w:t>
      </w:r>
      <w:r>
        <w:rPr>
          <w:rFonts w:cstheme="minorHAnsi"/>
          <w:szCs w:val="24"/>
          <w:lang w:eastAsia="en-US"/>
        </w:rPr>
        <w:t>= Instrument identifier. Should be A if there is only one instrument on the station. Additional instruments are identified with the letters B, C, D etc.</w:t>
      </w:r>
    </w:p>
    <w:p>
      <w:pPr>
        <w:rPr>
          <w:rFonts w:cstheme="minorHAnsi"/>
          <w:color w:val="000000" w:themeColor="text1"/>
          <w:szCs w:val="24"/>
        </w:rPr>
      </w:pPr>
      <w:r>
        <w:rPr>
          <w:rFonts w:cstheme="minorHAnsi"/>
          <w:b/>
          <w:szCs w:val="24"/>
          <w:lang w:eastAsia="en-US"/>
        </w:rPr>
        <w:t>yyyymmddHHMM</w:t>
      </w:r>
      <w:r>
        <w:rPr>
          <w:rFonts w:cstheme="minorHAnsi"/>
          <w:szCs w:val="24"/>
          <w:lang w:eastAsia="en-US"/>
        </w:rPr>
        <w:t xml:space="preserve"> = The starting date of the observation of instant files (</w:t>
      </w:r>
      <w:r>
        <w:rPr>
          <w:rFonts w:cstheme="minorHAnsi"/>
          <w:color w:val="000000" w:themeColor="text1"/>
          <w:szCs w:val="24"/>
        </w:rPr>
        <w:t xml:space="preserve">in case of the concatenated daily files only </w:t>
      </w:r>
      <w:r>
        <w:rPr>
          <w:rFonts w:cstheme="minorHAnsi"/>
          <w:b/>
          <w:color w:val="000000" w:themeColor="text1"/>
          <w:szCs w:val="24"/>
        </w:rPr>
        <w:t>yyyymmdd</w:t>
      </w:r>
      <w:r>
        <w:rPr>
          <w:rFonts w:cstheme="minorHAnsi"/>
          <w:color w:val="000000" w:themeColor="text1"/>
          <w:szCs w:val="24"/>
        </w:rPr>
        <w:t xml:space="preserve"> is used)</w:t>
      </w:r>
    </w:p>
    <w:p>
      <w:pPr>
        <w:rPr>
          <w:rFonts w:cstheme="minorHAnsi"/>
          <w:color w:val="000000" w:themeColor="text1"/>
          <w:szCs w:val="24"/>
        </w:rPr>
      </w:pPr>
    </w:p>
    <w:p>
      <w:pPr>
        <w:pStyle w:val="Heading2"/>
        <w:numPr>
          <w:ilvl w:val="1"/>
          <w:numId w:val="2"/>
        </w:numPr>
        <w:ind w:left="993" w:hanging="426"/>
      </w:pPr>
      <w:r>
        <w:t>Global Attributes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4551"/>
        <w:gridCol w:w="2246"/>
        <w:gridCol w:w="2463"/>
      </w:tblGrid>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ind w:right="850"/>
              <w:jc w:val="left"/>
              <w:rPr>
                <w:b/>
              </w:rPr>
            </w:pPr>
            <w:r>
              <w:rPr>
                <w:b/>
                <w:lang w:val="de-CH"/>
              </w:rPr>
              <w:t>ATTRIBUTE NAME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rPr>
            </w:pPr>
            <w:r>
              <w:rPr>
                <w:b/>
                <w:lang w:val="de-CH"/>
              </w:rPr>
              <w:t>DESCRIPTION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FF0000"/>
                <w:lang w:val="de-CH"/>
              </w:rPr>
            </w:pPr>
            <w:r>
              <w:rPr>
                <w:b/>
                <w:color w:val="000000" w:themeColor="text1"/>
                <w:lang w:val="de-CH"/>
              </w:rPr>
              <w:t>Example, comments</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conventions</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b/>
                <w:color w:val="000000" w:themeColor="text1"/>
                <w:lang w:val="en-US"/>
              </w:rPr>
            </w:pPr>
            <w:r>
              <w:rPr>
                <w:color w:val="000000" w:themeColor="text1"/>
              </w:rPr>
              <w:t>Name of the conventions followed by the dataset</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color w:val="000000" w:themeColor="text1"/>
                <w:lang w:val="en-US"/>
              </w:rPr>
            </w:pPr>
            <w:r>
              <w:rPr>
                <w:color w:val="000000" w:themeColor="text1"/>
              </w:rPr>
              <w:t>“CF-1.8”</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title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rFonts w:cstheme="minorHAnsi"/>
                <w:color w:val="FFC000"/>
                <w:szCs w:val="24"/>
              </w:rPr>
            </w:pPr>
            <w:r>
              <w:rPr>
                <w:rFonts w:cstheme="minorHAnsi"/>
                <w:color w:val="000000" w:themeColor="text1"/>
                <w:szCs w:val="24"/>
              </w:rPr>
              <w:t>A succinct description of what is in the dataset, composed of instrument type and site name</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Fonts w:cstheme="minorHAnsi"/>
                <w:szCs w:val="24"/>
                <w:lang w:val="de-CH"/>
              </w:rPr>
            </w:pPr>
            <w:r>
              <w:rPr>
                <w:rFonts w:cstheme="minorHAnsi"/>
                <w:szCs w:val="24"/>
                <w:lang w:val="de-CH"/>
              </w:rPr>
              <w:t>“Lindenberg RPG HATPRO G5 DWD”</w:t>
            </w:r>
          </w:p>
          <w:p>
            <w:pPr>
              <w:jc w:val="left"/>
              <w:rPr>
                <w:rFonts w:cstheme="minorHAnsi"/>
                <w:b/>
                <w:szCs w:val="24"/>
                <w:lang w:val="de-CH"/>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history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en-US"/>
              </w:rPr>
            </w:pPr>
            <w:r>
              <w:rPr>
                <w:lang w:val="en-US"/>
              </w:rPr>
              <w:t xml:space="preserve">e.g. “20191211 raw2l1 2.1.19” </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institution</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Where the original data was produced</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source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The method of production of the original data</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bCs/>
                <w:color w:val="000000" w:themeColor="text1"/>
              </w:rPr>
            </w:pPr>
            <w:r>
              <w:rPr>
                <w:color w:val="000000" w:themeColor="text1"/>
              </w:rPr>
              <w:t>“Ground Based Remote Sensing”</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lastRenderedPageBreak/>
              <w:t>comment</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FFC000"/>
              </w:rPr>
            </w:pPr>
            <w:r>
              <w:rPr>
                <w:color w:val="000000" w:themeColor="text1"/>
              </w:rPr>
              <w:t>Miscellaneous Information about the dataset or methods used to produce it</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b/>
                <w:lang w:val="en-US"/>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lang w:val="en-US"/>
              </w:rPr>
            </w:pPr>
            <w:r>
              <w:rPr>
                <w:lang w:val="en-US"/>
              </w:rPr>
              <w:t>references</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References that describe the data or methods used to produce it</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lang w:val="it-IT"/>
              </w:rPr>
            </w:pPr>
            <w:r>
              <w:rPr>
                <w:lang w:val="it-IT"/>
              </w:rPr>
              <w:t>E-PROFILE data format description document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site_location</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measurement station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“Lindenberg, Germany”</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instrument_id</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E-PROFILE instrument identifier</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“A” if there is only one instrument on the station. Additional instruments are identified with the letters B, C, etc.</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wigos_station_id</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WIGOS Station identifier acording to WIGOS convention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pPr>
            <w:r>
              <w:t>“0-20000-0-06610”</w:t>
            </w:r>
          </w:p>
          <w:p>
            <w:pPr>
              <w:jc w:val="left"/>
              <w:rPr>
                <w:i/>
              </w:rPr>
            </w:pPr>
            <w:r>
              <w:rPr>
                <w:rFonts w:eastAsia="Calibri"/>
                <w:i/>
              </w:rPr>
              <w:t>Note: in all WIGOS ID’s allocated after June 2016 the Issuer of the Identifier - second block from the left “NNNNN” – should correspond to the numeric ISO country code</w:t>
            </w:r>
            <w:r>
              <w:rPr>
                <w:i/>
              </w:rPr>
              <w: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principal_investigator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i/>
                <w:color w:val="000000" w:themeColor="text1"/>
              </w:rPr>
            </w:pPr>
            <w:r>
              <w:rPr>
                <w:color w:val="000000" w:themeColor="text1"/>
              </w:rPr>
              <w:t xml:space="preserve">Department responsible for the instrument </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i/>
                <w:color w:val="000000" w:themeColor="text1"/>
              </w:rPr>
              <w:t>Note: This should not include the indiviual name due to issues with Data Protection Act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instrument_manufacturer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instrument</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RPG, Radiometrics, ATTEX, home-grown</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instrument_model</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 model</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RPG-LWP, RPG-HATPRO, MP3000, MTP5</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instrument_generation</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 generation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G2, G3, …,  G5 (or: MP3000, MP3000-A, …)</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instrument_hw_id</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Specific to mainboard</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network_name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network(s) that instrument may be part of</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fr-CH"/>
              </w:rPr>
            </w:pPr>
            <w:r>
              <w:rPr>
                <w:color w:val="000000" w:themeColor="text1"/>
                <w:lang w:val="fr-CH"/>
              </w:rPr>
              <w:t>e.g. DWD, MWRnet, ACTRIS, E-PROFILE</w:t>
            </w:r>
          </w:p>
          <w:p>
            <w:pPr>
              <w:jc w:val="left"/>
              <w:rPr>
                <w:color w:val="000000" w:themeColor="text1"/>
                <w:lang w:val="en-US"/>
              </w:rPr>
            </w:pPr>
            <w:r>
              <w:rPr>
                <w:i/>
                <w:color w:val="000000" w:themeColor="text1"/>
              </w:rPr>
              <w:t>Note: Possibility to add multiple</w:t>
            </w:r>
            <w:r>
              <w:rPr>
                <w:rStyle w:val="CommentReference"/>
              </w:rPr>
              <w:t xml:space="preserve"> </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campaign_name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Name of campaign instrument may collect data for</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MOSAIC</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dependencies</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List of files the data set is depending 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for higher level products: &lt;file name&gt; (without date) of the depending data set or ”external” (for all data sets not archived in the database)</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license</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Data license</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For non-commercial use only. This data is subject ….</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instrument_calibration_status</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Instrument calibration status</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calibrated, needs calibration, diagnosed_unfit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lang w:val="en-US"/>
              </w:rPr>
            </w:pPr>
            <w:r>
              <w:rPr>
                <w:color w:val="000000" w:themeColor="text1"/>
                <w:lang w:val="en-US"/>
              </w:rPr>
              <w:t>date_of_last_absolute_calibration</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 xml:space="preserve">Time of last (automatic or manual) absolute calibration; LN2 or sky tipping </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date_of_last_covariance_matrix</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t>Time of last covariance update</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type_of_automatic_calibrations_performed</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 xml:space="preserve">Description of the type of automatic calibrations performed including information at </w:t>
            </w:r>
            <w:r>
              <w:rPr>
                <w:color w:val="000000" w:themeColor="text1"/>
              </w:rPr>
              <w:lastRenderedPageBreak/>
              <w:t xml:space="preserve">calibration interval and respective integration time </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lastRenderedPageBreak/>
              <w:t>e.g. gain/hot load calibration, noise diode calibration, sky tipping</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factory_history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Logbook repair/replacement work performed</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change of the radome, replacement of the infrared radiometer gold mirror, replacement of the temperature and humidity sensor unit.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ir_instrument_manufacturer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infrared radiometer</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Heitronics</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ir_instrument_model</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Infrared radiometer model</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KT19.85</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ir_instrument_fabrication_year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Fabrication year of the infrared radiometer</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met_instrument_manufacturer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Manufacturer of the weather station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lang w:val="de-DE"/>
              </w:rPr>
            </w:pPr>
            <w:r>
              <w:rPr>
                <w:color w:val="000000" w:themeColor="text1"/>
                <w:lang w:val="de-DE"/>
              </w:rPr>
              <w:t>e.g. Vaisala, Lufft, Reinhardt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met_instrument_model</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Weather station model</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color w:val="000000" w:themeColor="text1"/>
              </w:rPr>
              <w:t>e.g. WXT536, WS600, MWS3</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met_instrument_fabrication_year</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Fabrication year of the weather station</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air_temperature_accuracy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 temperature accuracy. Unit: K.</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color w:val="000000" w:themeColor="text1"/>
              </w:rPr>
            </w:pPr>
            <w:r>
              <w:rPr>
                <w:i/>
                <w:color w:val="000000" w:themeColor="text1"/>
              </w:rPr>
              <w:t>Note: source of this variable will be specified, e.g. literature value, specified by manufacturer, result of validation effort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relative_humidity_accuracy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Relative humidity accuracy. Unit: 1.</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lastRenderedPageBreak/>
              <w:t>air_pressure_accuracy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Air pressure accuracy. Unit: Pa.</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rain_rate_accuracy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Rain rate accuracy. Unit: mm/h.</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wind_direction_accuracy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 direction accuracy. Unit: degrees.</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r>
        <w:tc>
          <w:tcPr>
            <w:tcW w:w="4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wind_speed_accuracy</w:t>
            </w:r>
          </w:p>
        </w:tc>
        <w:tc>
          <w:tcPr>
            <w:tcW w:w="22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pPr>
              <w:jc w:val="left"/>
              <w:rPr>
                <w:color w:val="000000" w:themeColor="text1"/>
              </w:rPr>
            </w:pPr>
            <w:r>
              <w:rPr>
                <w:color w:val="000000" w:themeColor="text1"/>
              </w:rPr>
              <w:t>Wind speed accuracy. Unit: m/s.</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pPr>
              <w:jc w:val="left"/>
              <w:rPr>
                <w:rStyle w:val="CommentReference"/>
                <w:color w:val="000000" w:themeColor="text1"/>
              </w:rPr>
            </w:pPr>
            <w:r>
              <w:rPr>
                <w:i/>
                <w:color w:val="000000" w:themeColor="text1"/>
              </w:rPr>
              <w:t>Note: source of this variable will be specified, e.g. literature value, specified by manufacturer, result of validation effort</w:t>
            </w:r>
          </w:p>
        </w:tc>
      </w:tr>
    </w:tbl>
    <w:p/>
    <w:p>
      <w:pPr>
        <w:pStyle w:val="Heading2"/>
        <w:numPr>
          <w:ilvl w:val="1"/>
          <w:numId w:val="2"/>
        </w:numPr>
        <w:ind w:left="993" w:hanging="426"/>
      </w:pPr>
      <w:r>
        <w:t>Dimensions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134" w:type="dxa"/>
          <w:bottom w:w="72" w:type="dxa"/>
          <w:right w:w="144" w:type="dxa"/>
        </w:tblCellMar>
        <w:tblLook w:val="0420" w:firstRow="1" w:lastRow="0" w:firstColumn="0" w:lastColumn="0" w:noHBand="0" w:noVBand="1"/>
      </w:tblPr>
      <w:tblGrid>
        <w:gridCol w:w="3230"/>
        <w:gridCol w:w="603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de-CH"/>
              </w:rPr>
              <w:t>Dimension name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b/>
              </w:rPr>
            </w:pPr>
            <w:r>
              <w:rPr>
                <w:b/>
                <w:lang w:val="de-CH"/>
              </w:rPr>
              <w:t>Description</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r>
              <w:t>time</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rPr>
            </w:pPr>
            <w:r>
              <w:rPr>
                <w:color w:val="000000" w:themeColor="text1"/>
              </w:rPr>
              <w:t>frequency</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rPr>
            </w:pPr>
            <w:r>
              <w:rPr>
                <w:color w:val="000000" w:themeColor="text1"/>
              </w:rPr>
              <w:t>Number of microwave channels</w:t>
            </w:r>
          </w:p>
        </w:tc>
      </w:tr>
      <w:tr>
        <w:trPr>
          <w:trHeight w:hRule="exac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rPr>
            </w:pPr>
            <w:r>
              <w:rPr>
                <w:color w:val="000000" w:themeColor="text1"/>
              </w:rPr>
              <w:t>n_sidebands</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rPr>
            </w:pPr>
            <w:r>
              <w:rPr>
                <w:color w:val="000000" w:themeColor="text1"/>
              </w:rPr>
              <w:t>Number of sidebands</w:t>
            </w:r>
          </w:p>
        </w:tc>
      </w:tr>
      <w:tr>
        <w:trPr>
          <w:trHeight w:hRule="exac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highlight w:val="yellow"/>
              </w:rPr>
            </w:pPr>
            <w:r>
              <w:rPr>
                <w:color w:val="000000" w:themeColor="text1"/>
              </w:rPr>
              <w:t>ir_wavelength</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pPr>
              <w:rPr>
                <w:color w:val="000000" w:themeColor="text1"/>
              </w:rPr>
            </w:pPr>
            <w:r>
              <w:rPr>
                <w:color w:val="000000" w:themeColor="text1"/>
              </w:rPr>
              <w:t>Number of infrared channels</w:t>
            </w:r>
          </w:p>
        </w:tc>
      </w:tr>
    </w:tbl>
    <w:p/>
    <w:p>
      <w:pPr>
        <w:pStyle w:val="Heading2"/>
        <w:numPr>
          <w:ilvl w:val="1"/>
          <w:numId w:val="2"/>
        </w:numPr>
        <w:ind w:left="993" w:hanging="426"/>
      </w:pPr>
      <w:r>
        <w:t>Variables</w:t>
      </w:r>
    </w:p>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left w:w="134" w:type="dxa"/>
          <w:bottom w:w="72" w:type="dxa"/>
          <w:right w:w="144" w:type="dxa"/>
        </w:tblCellMar>
        <w:tblLook w:val="0420" w:firstRow="1" w:lastRow="0" w:firstColumn="0" w:lastColumn="0" w:noHBand="0" w:noVBand="1"/>
      </w:tblPr>
      <w:tblGrid>
        <w:gridCol w:w="3230"/>
        <w:gridCol w:w="2880"/>
        <w:gridCol w:w="3150"/>
      </w:tblGrid>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Variable name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Long_name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rPr>
                <w:b/>
                <w:bCs/>
                <w:lang w:val="de-CH"/>
              </w:rPr>
              <w:t>Attributes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FF0000"/>
              </w:rPr>
            </w:pPr>
            <w:r>
              <w:t>time</w:t>
            </w:r>
          </w:p>
          <w:p>
            <w:pPr>
              <w:jc w:val="left"/>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 (UTC) of the measurement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time</w:t>
            </w:r>
          </w:p>
          <w:p>
            <w:pPr>
              <w:jc w:val="left"/>
            </w:pPr>
            <w:r>
              <w:t>dimension: time</w:t>
            </w:r>
          </w:p>
          <w:p>
            <w:pPr>
              <w:jc w:val="left"/>
              <w:rPr>
                <w:color w:val="FF0000"/>
              </w:rPr>
            </w:pPr>
            <w:r>
              <w:t xml:space="preserve">units: seconds since 1970-01-01 00:00:00.000 </w:t>
            </w:r>
          </w:p>
          <w:p>
            <w:pPr>
              <w:jc w:val="left"/>
            </w:pPr>
            <w:r>
              <w:t>bounds = “time_bounds” ;</w:t>
            </w:r>
          </w:p>
          <w:p>
            <w:pPr>
              <w:jc w:val="left"/>
            </w:pPr>
            <w:r>
              <w:t>comment = "Time indication of samples is at end of integration-time"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time_bounds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Start and end time (UTC) of the measurements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dimension: time, 2</w:t>
            </w:r>
          </w:p>
          <w:p>
            <w:pPr>
              <w:jc w:val="left"/>
            </w:pPr>
            <w:r>
              <w:t>units: seconds since 1970-01-01 00:00:00.000</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station_latitude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Latitude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latitude</w:t>
            </w:r>
          </w:p>
          <w:p>
            <w:pPr>
              <w:jc w:val="left"/>
            </w:pPr>
            <w:r>
              <w:t>dimension: time</w:t>
            </w:r>
          </w:p>
          <w:p>
            <w:pPr>
              <w:jc w:val="left"/>
            </w:pPr>
            <w:r>
              <w:t>units : degree_north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station_longitude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Longitude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 longitude</w:t>
            </w:r>
          </w:p>
          <w:p>
            <w:pPr>
              <w:jc w:val="left"/>
            </w:pPr>
            <w:r>
              <w:t>dimension: time</w:t>
            </w:r>
          </w:p>
          <w:p>
            <w:pPr>
              <w:jc w:val="left"/>
            </w:pPr>
            <w:r>
              <w:t>units : degree_east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station_altitude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Altitude above mean sea level of measurement station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altitude</w:t>
            </w:r>
          </w:p>
          <w:p>
            <w:pPr>
              <w:jc w:val="left"/>
            </w:pPr>
            <w:r>
              <w:t>dimension: time</w:t>
            </w:r>
          </w:p>
          <w:p>
            <w:pPr>
              <w:jc w:val="left"/>
            </w:pPr>
            <w:r>
              <w:t>units: m</w:t>
            </w:r>
          </w:p>
          <w:p>
            <w:pPr>
              <w:jc w:val="left"/>
            </w:pPr>
            <w:r>
              <w:t>reference: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lang w:val="fr-CH"/>
              </w:rPr>
              <w:t>frequency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Frequency of microwave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 sensor_band_central_radiation_frequency</w:t>
            </w:r>
          </w:p>
          <w:p>
            <w:pPr>
              <w:jc w:val="left"/>
              <w:rPr>
                <w:color w:val="000000" w:themeColor="text1"/>
                <w:lang w:val="en-US"/>
              </w:rPr>
            </w:pPr>
            <w:r>
              <w:rPr>
                <w:color w:val="000000" w:themeColor="text1"/>
                <w:lang w:val="en-US"/>
              </w:rPr>
              <w:t>dimension: frequency</w:t>
            </w:r>
          </w:p>
          <w:p>
            <w:pPr>
              <w:jc w:val="left"/>
              <w:rPr>
                <w:color w:val="000000" w:themeColor="text1"/>
                <w:lang w:val="en-US"/>
              </w:rPr>
            </w:pPr>
            <w:r>
              <w:rPr>
                <w:color w:val="000000" w:themeColor="text1"/>
                <w:lang w:val="en-US"/>
              </w:rPr>
              <w:t>units:GHz</w:t>
            </w:r>
          </w:p>
          <w:p>
            <w:pPr>
              <w:jc w:val="left"/>
              <w:rPr>
                <w:color w:val="000000" w:themeColor="text1"/>
                <w:lang w:val="en-US"/>
              </w:rPr>
            </w:pPr>
            <w:r>
              <w:rPr>
                <w:color w:val="000000" w:themeColor="text1"/>
                <w:lang w:val="en-US"/>
              </w:rPr>
              <w:t>bounds: time_bounds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bandwidth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Bandwidth of the central frequency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sensor_band_spectral_width</w:t>
            </w:r>
          </w:p>
          <w:p>
            <w:pPr>
              <w:jc w:val="left"/>
              <w:rPr>
                <w:color w:val="000000" w:themeColor="text1"/>
              </w:rPr>
            </w:pPr>
            <w:r>
              <w:rPr>
                <w:color w:val="000000" w:themeColor="text1"/>
              </w:rPr>
              <w:t>dimension: frequency</w:t>
            </w:r>
          </w:p>
          <w:p>
            <w:pPr>
              <w:jc w:val="left"/>
              <w:rPr>
                <w:color w:val="000000" w:themeColor="text1"/>
              </w:rPr>
            </w:pPr>
            <w:r>
              <w:rPr>
                <w:color w:val="000000" w:themeColor="text1"/>
              </w:rPr>
              <w:t>Units: GHz</w:t>
            </w:r>
          </w:p>
          <w:p>
            <w:pPr>
              <w:jc w:val="left"/>
              <w:rPr>
                <w:color w:val="000000" w:themeColor="text1"/>
              </w:rPr>
            </w:pPr>
            <w:r>
              <w:rPr>
                <w:color w:val="000000" w:themeColor="text1"/>
              </w:rPr>
              <w:t>comment: center frequency of single of upper side-band</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sideband_count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Single, double, or double-double sideband</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comment: 1, 2, 4 are possible values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lang w:val="fr-CH"/>
              </w:rPr>
              <w:t>sideband_IF_separation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56.xx +/- X +/- 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frequency, n_sidebands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beamwidth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Full width at half maximum</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frequency</w:t>
            </w:r>
          </w:p>
          <w:p>
            <w:pPr>
              <w:jc w:val="left"/>
              <w:rPr>
                <w:color w:val="000000" w:themeColor="text1"/>
              </w:rPr>
            </w:pPr>
            <w:r>
              <w:rPr>
                <w:color w:val="000000" w:themeColor="text1"/>
              </w:rPr>
              <w:t>units:Degree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freq_shift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frequency shift applied to correct measured brightness temperature for frequency offset of microwave radiometer channel</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frequency</w:t>
            </w:r>
          </w:p>
          <w:p>
            <w:pPr>
              <w:jc w:val="left"/>
              <w:rPr>
                <w:color w:val="000000" w:themeColor="text1"/>
              </w:rPr>
            </w:pPr>
            <w:r>
              <w:rPr>
                <w:color w:val="000000" w:themeColor="text1"/>
              </w:rPr>
              <w:t>units: GHz</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tb</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Brightness tempe</w:t>
            </w:r>
            <w:r>
              <w:rPr>
                <w:color w:val="000000" w:themeColor="text1"/>
                <w:lang w:val="en-US"/>
              </w:rPr>
              <w:t>ratures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brightness_temperature</w:t>
            </w:r>
          </w:p>
          <w:p>
            <w:pPr>
              <w:jc w:val="left"/>
              <w:rPr>
                <w:color w:val="000000" w:themeColor="text1"/>
              </w:rPr>
            </w:pPr>
            <w:r>
              <w:rPr>
                <w:color w:val="000000" w:themeColor="text1"/>
              </w:rPr>
              <w:t>dimension:time, frequency</w:t>
            </w:r>
          </w:p>
          <w:p>
            <w:pPr>
              <w:jc w:val="left"/>
              <w:rPr>
                <w:color w:val="000000" w:themeColor="text1"/>
              </w:rPr>
            </w:pPr>
            <w:r>
              <w:rPr>
                <w:color w:val="000000" w:themeColor="text1"/>
              </w:rPr>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azi</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Sensor azimuth angle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sensor_azimuth_angle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degree</w:t>
            </w:r>
          </w:p>
          <w:p>
            <w:pPr>
              <w:jc w:val="left"/>
              <w:rPr>
                <w:color w:val="000000" w:themeColor="text1"/>
              </w:rPr>
            </w:pPr>
            <w:r>
              <w:rPr>
                <w:color w:val="000000" w:themeColor="text1"/>
              </w:rPr>
              <w:t>comment: “0=North, 90=East, 180=South, 270=West”</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ele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Sensor elevation angle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time</w:t>
            </w:r>
          </w:p>
          <w:p>
            <w:pPr>
              <w:jc w:val="left"/>
              <w:rPr>
                <w:color w:val="000000" w:themeColor="text1"/>
              </w:rPr>
            </w:pPr>
            <w:r>
              <w:rPr>
                <w:color w:val="000000" w:themeColor="text1"/>
              </w:rPr>
              <w:t>units: degree</w:t>
            </w:r>
          </w:p>
          <w:p>
            <w:pPr>
              <w:jc w:val="left"/>
              <w:rPr>
                <w:color w:val="000000" w:themeColor="text1"/>
              </w:rPr>
            </w:pPr>
            <w:r>
              <w:rPr>
                <w:color w:val="000000" w:themeColor="text1"/>
              </w:rPr>
              <w:t>comment: “0=horizon, 90=zenith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tb_accuracy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 xml:space="preserve">Total absolute calibration uncertainty of brightness </w:t>
            </w:r>
            <w:r>
              <w:rPr>
                <w:color w:val="000000" w:themeColor="text1"/>
              </w:rPr>
              <w:lastRenderedPageBreak/>
              <w:t>temperature, one standard deviation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dimension : frequency</w:t>
            </w:r>
          </w:p>
          <w:p>
            <w:pPr>
              <w:jc w:val="left"/>
              <w:rPr>
                <w:color w:val="000000" w:themeColor="text1"/>
              </w:rPr>
            </w:pPr>
            <w:r>
              <w:rPr>
                <w:color w:val="000000" w:themeColor="text1"/>
              </w:rPr>
              <w:t>units: K</w:t>
            </w:r>
          </w:p>
          <w:p>
            <w:pPr>
              <w:jc w:val="left"/>
              <w:rPr>
                <w:color w:val="000000" w:themeColor="text1"/>
              </w:rPr>
            </w:pPr>
            <w:r>
              <w:rPr>
                <w:color w:val="000000" w:themeColor="text1"/>
              </w:rPr>
              <w:lastRenderedPageBreak/>
              <w:t>comment: specify here source of this variable, e.g. literature value, specified by manufacturer, result of validation effort (updated irregularily)</w:t>
            </w:r>
          </w:p>
          <w:p>
            <w:pPr>
              <w:jc w:val="left"/>
              <w:rPr>
                <w:rFonts w:eastAsia="Segoe UI" w:cstheme="minorHAnsi"/>
                <w:color w:val="000000" w:themeColor="text1"/>
                <w:szCs w:val="24"/>
                <w:lang w:val="en-US" w:eastAsia="en-US" w:bidi="en-US"/>
              </w:rPr>
            </w:pPr>
            <w:r>
              <w:rPr>
                <w:rFonts w:eastAsia="Segoe UI" w:cstheme="minorHAnsi"/>
                <w:color w:val="000000" w:themeColor="text1"/>
                <w:szCs w:val="24"/>
                <w:lang w:val="en-US" w:eastAsia="en-US" w:bidi="en-US"/>
              </w:rPr>
              <w:t>For RDX systems, derived from analysis performed by Tim Hewsion (Tim J. Hewison, 2006: Profiling Temperature and Humidity by Ground-based Microwave Radiometers, PhD Thesis, University of Reading.)</w:t>
            </w:r>
          </w:p>
          <w:p>
            <w:pPr>
              <w:jc w:val="left"/>
              <w:rPr>
                <w:color w:val="000000" w:themeColor="text1"/>
                <w:lang w:val="en-US"/>
              </w:rPr>
            </w:pPr>
            <w:r>
              <w:rPr>
                <w:rFonts w:eastAsia="Segoe UI" w:cstheme="minorHAnsi"/>
                <w:color w:val="000000" w:themeColor="text1"/>
                <w:szCs w:val="24"/>
                <w:lang w:val="en-US" w:eastAsia="en-US" w:bidi="en-US"/>
              </w:rPr>
              <w:t>Derived from sensitivity analysis of LN2 calibration plus instrument noise levels (ACTRIS work), currently literature values (Maschwitz et al. for HATPRO, ? for radiometrics)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tb_cov</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Error covariance matrix of brightness temperature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frequency, frequency)</w:t>
            </w:r>
          </w:p>
          <w:p>
            <w:pPr>
              <w:jc w:val="left"/>
              <w:rPr>
                <w:color w:val="000000" w:themeColor="text1"/>
              </w:rPr>
            </w:pPr>
            <w:r>
              <w:rPr>
                <w:color w:val="000000" w:themeColor="text1"/>
              </w:rPr>
              <w:t>units: K*K</w:t>
            </w:r>
          </w:p>
          <w:p>
            <w:pPr>
              <w:jc w:val="left"/>
            </w:pPr>
            <w:r>
              <w:t>target_temp: blackbody target temperature used for the calculation of tb_cov in Kelvin degrees. (e.g., 77.2 K for liquid nitrogen cooled blackbody, in the range 250-330 K for ambient temperature blackbody)</w:t>
            </w:r>
          </w:p>
          <w:p>
            <w:pPr>
              <w:jc w:val="left"/>
              <w:rPr>
                <w:color w:val="000000" w:themeColor="text1"/>
              </w:rPr>
            </w:pPr>
            <w:r>
              <w:rPr>
                <w:color w:val="000000" w:themeColor="text1"/>
              </w:rPr>
              <w:t>comment: specify here standardized method used to estimate the covariance matrix</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quality_flag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Quality_flag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lang w:val="en-US"/>
              </w:rPr>
            </w:pPr>
            <w:r>
              <w:rPr>
                <w:lang w:val="en-US"/>
              </w:rPr>
              <w:t>standard_name: quality_flag</w:t>
            </w:r>
          </w:p>
          <w:p>
            <w:pPr>
              <w:jc w:val="left"/>
            </w:pPr>
            <w:r>
              <w:t>dimension: time, frequency</w:t>
            </w:r>
          </w:p>
          <w:p>
            <w:pPr>
              <w:jc w:val="left"/>
            </w:pPr>
            <w:r>
              <w:t>units: 1 (bit variable)</w:t>
            </w:r>
          </w:p>
          <w:p>
            <w:pPr>
              <w:jc w:val="left"/>
            </w:pPr>
            <w:r>
              <w:t>Bit 1: Missing TB-value</w:t>
            </w:r>
          </w:p>
          <w:p>
            <w:pPr>
              <w:jc w:val="left"/>
            </w:pPr>
            <w:r>
              <w:t>Bit 2: TB threshold (lower range)</w:t>
            </w:r>
          </w:p>
          <w:p>
            <w:pPr>
              <w:jc w:val="left"/>
            </w:pPr>
            <w:r>
              <w:lastRenderedPageBreak/>
              <w:t>Bit 3: TB threshold (upper range)</w:t>
            </w:r>
          </w:p>
          <w:p>
            <w:pPr>
              <w:jc w:val="left"/>
            </w:pPr>
            <w:r>
              <w:t>Bit 4: Spectral consistency threshold</w:t>
            </w:r>
          </w:p>
          <w:p>
            <w:pPr>
              <w:jc w:val="left"/>
            </w:pPr>
            <w:r>
              <w:t>Bit 5: Receiver sanity</w:t>
            </w:r>
          </w:p>
          <w:p>
            <w:pPr>
              <w:jc w:val="left"/>
              <w:rPr>
                <w:lang w:val="de-CH"/>
              </w:rPr>
            </w:pPr>
            <w:r>
              <w:rPr>
                <w:lang w:val="de-CH"/>
              </w:rPr>
              <w:t>Bit 6: Rain flag</w:t>
            </w:r>
          </w:p>
          <w:p>
            <w:pPr>
              <w:jc w:val="left"/>
              <w:rPr>
                <w:lang w:val="de-CH"/>
              </w:rPr>
            </w:pPr>
            <w:r>
              <w:rPr>
                <w:lang w:val="de-CH"/>
              </w:rPr>
              <w:t>Bit 7: Solar flag</w:t>
            </w:r>
          </w:p>
          <w:p>
            <w:pPr>
              <w:jc w:val="left"/>
            </w:pPr>
            <w:r>
              <w:t>Bit 8: TB offset threshold</w:t>
            </w:r>
          </w:p>
          <w:p>
            <w:pPr>
              <w:jc w:val="left"/>
            </w:pPr>
            <w:r>
              <w:t>comment: Bit 4 and 8 are calculated centrally at the E-PROFILE processing hub</w:t>
            </w:r>
          </w:p>
          <w:p>
            <w:pPr>
              <w:jc w:val="left"/>
              <w:rPr>
                <w:color w:val="0070C0"/>
              </w:rPr>
            </w:pPr>
            <w:r>
              <w:rPr>
                <w:i/>
                <w:color w:val="000000" w:themeColor="text1"/>
              </w:rPr>
              <w:t>Note: Bit 4 is based on a threshold of the spectral difference of retrieved and observed TB; Bit 8 is based on a threshold of the average of the latest clear-sky observation minus background departures available (difference between measured and simulated TB)</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t_amb</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Ambient_target_temperature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time</w:t>
            </w:r>
          </w:p>
          <w:p>
            <w:pPr>
              <w:jc w:val="left"/>
              <w:rPr>
                <w:color w:val="000000" w:themeColor="text1"/>
              </w:rPr>
            </w:pPr>
            <w:r>
              <w:rPr>
                <w:color w:val="000000" w:themeColor="text1"/>
              </w:rPr>
              <w:t xml:space="preserve">units: K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t_rec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Receiver temperature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time</w:t>
            </w:r>
          </w:p>
          <w:p>
            <w:pPr>
              <w:jc w:val="left"/>
              <w:rPr>
                <w:color w:val="000000" w:themeColor="text1"/>
              </w:rPr>
            </w:pPr>
            <w:r>
              <w:rPr>
                <w:color w:val="000000" w:themeColor="text1"/>
              </w:rPr>
              <w:t xml:space="preserve">units: K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highlight w:val="yellow"/>
              </w:rPr>
            </w:pPr>
            <w:r>
              <w:rPr>
                <w:color w:val="000000" w:themeColor="text1"/>
                <w:lang w:val="fr-CH"/>
              </w:rPr>
              <w:t>ir_wavelength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Wavelength of infrared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 sensor_band_central_radiation_wavelength</w:t>
            </w:r>
          </w:p>
          <w:p>
            <w:pPr>
              <w:jc w:val="left"/>
              <w:rPr>
                <w:color w:val="000000" w:themeColor="text1"/>
                <w:lang w:val="en-US"/>
              </w:rPr>
            </w:pPr>
            <w:r>
              <w:rPr>
                <w:color w:val="000000" w:themeColor="text1"/>
                <w:lang w:val="en-US"/>
              </w:rPr>
              <w:t xml:space="preserve">dimension: </w:t>
            </w:r>
            <w:r>
              <w:rPr>
                <w:color w:val="000000" w:themeColor="text1"/>
              </w:rPr>
              <w:t>ir_wavelength</w:t>
            </w:r>
          </w:p>
          <w:p>
            <w:pPr>
              <w:jc w:val="left"/>
              <w:rPr>
                <w:color w:val="000000" w:themeColor="text1"/>
                <w:lang w:val="en-US"/>
              </w:rPr>
            </w:pPr>
            <w:r>
              <w:rPr>
                <w:color w:val="000000" w:themeColor="text1"/>
                <w:lang w:val="en-US"/>
              </w:rPr>
              <w:t>units: um</w:t>
            </w:r>
          </w:p>
          <w:p>
            <w:pPr>
              <w:jc w:val="left"/>
              <w:rPr>
                <w:color w:val="000000" w:themeColor="text1"/>
                <w:highlight w:val="yellow"/>
                <w:lang w:val="en-US"/>
              </w:rPr>
            </w:pPr>
            <w:r>
              <w:rPr>
                <w:color w:val="000000" w:themeColor="text1"/>
                <w:lang w:val="en-US"/>
              </w:rPr>
              <w:t>bounds: time_bounds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ir_bandwidth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Bandwidth of the infrared channels central frequency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ir_wavelength</w:t>
            </w:r>
          </w:p>
          <w:p>
            <w:pPr>
              <w:jc w:val="left"/>
              <w:rPr>
                <w:color w:val="000000" w:themeColor="text1"/>
              </w:rPr>
            </w:pPr>
            <w:r>
              <w:rPr>
                <w:color w:val="000000" w:themeColor="text1"/>
              </w:rPr>
              <w:t>Units: um</w:t>
            </w:r>
          </w:p>
          <w:p>
            <w:pPr>
              <w:jc w:val="left"/>
              <w:rPr>
                <w:color w:val="000000" w:themeColor="text1"/>
              </w:rPr>
            </w:pPr>
            <w:r>
              <w:rPr>
                <w:color w:val="000000" w:themeColor="text1"/>
              </w:rPr>
              <w:t xml:space="preserve">comment: channel centre frequency </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lastRenderedPageBreak/>
              <w:t>ir_beamwidth</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Full width at half maximum of the infrared channels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 ir_wavelength</w:t>
            </w:r>
          </w:p>
          <w:p>
            <w:pPr>
              <w:jc w:val="left"/>
              <w:rPr>
                <w:color w:val="000000" w:themeColor="text1"/>
              </w:rPr>
            </w:pPr>
            <w:r>
              <w:rPr>
                <w:color w:val="000000" w:themeColor="text1"/>
              </w:rPr>
              <w:t>units: 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Infrared brightness tempe</w:t>
            </w:r>
            <w:r>
              <w:rPr>
                <w:color w:val="000000" w:themeColor="text1"/>
                <w:lang w:val="en-US"/>
              </w:rPr>
              <w:t>ratures</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dimension:time, ir_wavelength</w:t>
            </w:r>
          </w:p>
          <w:p>
            <w:pPr>
              <w:jc w:val="left"/>
              <w:rPr>
                <w:color w:val="000000" w:themeColor="text1"/>
              </w:rPr>
            </w:pPr>
            <w:r>
              <w:rPr>
                <w:color w:val="000000" w:themeColor="text1"/>
              </w:rPr>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air_temperature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Air temperature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air_temperature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K</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relative_humidity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Relative humidity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relative_humidity</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1</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air_pressure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Air pressure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air_pressure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Pa</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rain_rate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Precipitation amount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rainfall_rate</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mm/h</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wind_direction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Wind direction</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wind_from_direction</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degree</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wind_speed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Wind speed</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standard_name: wind_speed</w:t>
            </w:r>
          </w:p>
          <w:p>
            <w:pPr>
              <w:jc w:val="left"/>
              <w:rPr>
                <w:color w:val="000000" w:themeColor="text1"/>
              </w:rPr>
            </w:pPr>
            <w:r>
              <w:rPr>
                <w:color w:val="000000" w:themeColor="text1"/>
              </w:rPr>
              <w:t>dimension: time</w:t>
            </w:r>
          </w:p>
          <w:p>
            <w:pPr>
              <w:jc w:val="left"/>
              <w:rPr>
                <w:color w:val="000000" w:themeColor="text1"/>
              </w:rPr>
            </w:pPr>
            <w:r>
              <w:rPr>
                <w:color w:val="000000" w:themeColor="text1"/>
              </w:rPr>
              <w:t>units: m/s</w:t>
            </w:r>
          </w:p>
        </w:tc>
      </w:tr>
      <w:tr>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rPr>
                <w:color w:val="000000" w:themeColor="text1"/>
              </w:rPr>
              <w:t>met_valid_flag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pPr>
              <w:jc w:val="left"/>
              <w:rPr>
                <w:color w:val="000000" w:themeColor="text1"/>
              </w:rPr>
            </w:pPr>
            <w:r>
              <w:t>Meterological data validity  flag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pPr>
              <w:jc w:val="left"/>
            </w:pPr>
            <w:r>
              <w:t>standard_name: met_valid_flag</w:t>
            </w:r>
          </w:p>
          <w:p>
            <w:pPr>
              <w:jc w:val="left"/>
            </w:pPr>
            <w:r>
              <w:t>dimension: time</w:t>
            </w:r>
          </w:p>
          <w:p>
            <w:pPr>
              <w:jc w:val="left"/>
            </w:pPr>
            <w:r>
              <w:t>units: 1 (bit variable: 0=invalid, 1=valid data)</w:t>
            </w:r>
          </w:p>
          <w:p>
            <w:pPr>
              <w:jc w:val="left"/>
            </w:pPr>
            <w:r>
              <w:lastRenderedPageBreak/>
              <w:t>Bit 1: quality of air temperature data</w:t>
            </w:r>
          </w:p>
          <w:p>
            <w:pPr>
              <w:jc w:val="left"/>
            </w:pPr>
            <w:r>
              <w:t xml:space="preserve">Bit 2: quality of relative humidity data </w:t>
            </w:r>
          </w:p>
          <w:p>
            <w:pPr>
              <w:jc w:val="left"/>
            </w:pPr>
            <w:r>
              <w:t>Bit 3: quality of air pressure data</w:t>
            </w:r>
          </w:p>
          <w:p>
            <w:pPr>
              <w:jc w:val="left"/>
            </w:pPr>
            <w:r>
              <w:t>Bit 4: quality of rain rate data</w:t>
            </w:r>
          </w:p>
          <w:p>
            <w:pPr>
              <w:jc w:val="left"/>
            </w:pPr>
            <w:r>
              <w:t>Bit 5: quality of wind direction data</w:t>
            </w:r>
          </w:p>
          <w:p>
            <w:pPr>
              <w:jc w:val="left"/>
            </w:pPr>
            <w:r>
              <w:t>Bit 6: quality of wind speed data</w:t>
            </w:r>
          </w:p>
          <w:p>
            <w:pPr>
              <w:jc w:val="left"/>
            </w:pPr>
            <w:r>
              <w:t>Bits 7, 8: not used</w:t>
            </w:r>
          </w:p>
        </w:tc>
      </w:tr>
    </w:tbl>
    <w:p/>
    <w:sectPr>
      <w:footerReference w:type="default" r:id="rId9"/>
      <w:pgSz w:w="11906" w:h="16838"/>
      <w:pgMar w:top="1418" w:right="1418" w:bottom="1134" w:left="1418" w:header="0" w:footer="51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Bircher Simone" w:date="2021-06-02T11:55:00Z" w:initials="BS">
    <w:p>
      <w:pPr>
        <w:pStyle w:val="CommentText"/>
      </w:pPr>
      <w:r>
        <w:rPr>
          <w:rStyle w:val="CommentReference"/>
        </w:rPr>
        <w:annotationRef/>
      </w:r>
      <w:r>
        <w:t>Once name and conten</w:t>
      </w:r>
      <w:r>
        <w:t>t of this flag description are fixed</w:t>
      </w:r>
      <w:bookmarkStart w:id="25" w:name="_GoBack"/>
      <w:bookmarkEnd w:id="25"/>
      <w:r>
        <w:t xml:space="preserve"> </w:t>
      </w:r>
      <w:r>
        <w:sym w:font="Wingdings" w:char="F0E0"/>
      </w:r>
      <w:r>
        <w:t xml:space="preserve"> add also for </w:t>
      </w:r>
      <w:r>
        <w:rPr>
          <w:rFonts w:cs="Arial"/>
          <w:szCs w:val="24"/>
          <w:lang w:val="en-US"/>
        </w:rPr>
        <w:t>1C01 (Section 4.5)</w:t>
      </w:r>
    </w:p>
  </w:comment>
</w:comments>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2A4289" w16cex:dateUtc="2020-09-03T14:32:59.118Z"/>
  <w16cex:commentExtensible w16cex:durableId="53CB4FE6" w16cex:dateUtc="2020-09-03T14:50:53.298Z"/>
  <w16cex:commentExtensible w16cex:durableId="1DCD4ED8" w16cex:dateUtc="2020-09-03T14:52:30.385Z"/>
  <w16cex:commentExtensible w16cex:durableId="793E4A7D" w16cex:dateUtc="2020-09-03T14:55:36.378Z"/>
  <w16cex:commentExtensible w16cex:durableId="676E0E09" w16cex:dateUtc="2020-09-03T14:59:12.306Z"/>
</w16cex:commentsExtensible>
</file>

<file path=word/commentsIds.xml><?xml version="1.0" encoding="utf-8"?>
<w16cid:commentsIds xmlns:mc="http://schemas.openxmlformats.org/markup-compatibility/2006" xmlns:w16cid="http://schemas.microsoft.com/office/word/2016/wordml/cid" mc:Ignorable="w16cid">
  <w16cid:commentId w16cid:paraId="349ABE2F" w16cid:durableId="640ED564"/>
  <w16cid:commentId w16cid:paraId="3F9C0E4A" w16cid:durableId="3B887796"/>
  <w16cid:commentId w16cid:paraId="7194DBDC" w16cid:durableId="76A716B3"/>
  <w16cid:commentId w16cid:paraId="01AFA07B" w16cid:durableId="04FB94B1"/>
  <w16cid:commentId w16cid:paraId="1547E8B9" w16cid:durableId="3A958AD2"/>
  <w16cid:commentId w16cid:paraId="5D75D542" w16cid:durableId="780BC071"/>
  <w16cid:commentId w16cid:paraId="769D0D3C" w16cid:durableId="50F612CB"/>
  <w16cid:commentId w16cid:paraId="62D19C10" w16cid:durableId="3F586F8C"/>
  <w16cid:commentId w16cid:paraId="3448CB34" w16cid:durableId="172D0A18"/>
  <w16cid:commentId w16cid:paraId="686CA9CE" w16cid:durableId="729A4870"/>
  <w16cid:commentId w16cid:paraId="7650D274" w16cid:durableId="2DC76FE1"/>
  <w16cid:commentId w16cid:paraId="49DADBCA" w16cid:durableId="24CDF243"/>
  <w16cid:commentId w16cid:paraId="271D0756" w16cid:durableId="40F1AA15"/>
  <w16cid:commentId w16cid:paraId="4D62AFEB" w16cid:durableId="3055BC04"/>
  <w16cid:commentId w16cid:paraId="04ECE923" w16cid:durableId="399CAADD"/>
  <w16cid:commentId w16cid:paraId="711D7B5E" w16cid:durableId="6F9A39C1"/>
  <w16cid:commentId w16cid:paraId="2FDD3A26" w16cid:durableId="0AA7FF51"/>
  <w16cid:commentId w16cid:paraId="1063DAE0" w16cid:durableId="7751DC73"/>
  <w16cid:commentId w16cid:paraId="4974E6BC" w16cid:durableId="5E0DC3F8"/>
  <w16cid:commentId w16cid:paraId="3A281C25" w16cid:durableId="52B465B7"/>
  <w16cid:commentId w16cid:paraId="01E841E6" w16cid:durableId="405F4405"/>
  <w16cid:commentId w16cid:paraId="3916CDB9" w16cid:durableId="6CDEF2EF"/>
  <w16cid:commentId w16cid:paraId="062EC095" w16cid:durableId="125B7ACD"/>
  <w16cid:commentId w16cid:paraId="6A8B93CB" w16cid:durableId="5777399C"/>
  <w16cid:commentId w16cid:paraId="7E83713A" w16cid:durableId="6A67374F"/>
  <w16cid:commentId w16cid:paraId="028FDA7D" w16cid:durableId="36F54F92"/>
  <w16cid:commentId w16cid:paraId="1B270824" w16cid:durableId="416B7AAC"/>
  <w16cid:commentId w16cid:paraId="02E4B93D" w16cid:durableId="0AE80AD7"/>
  <w16cid:commentId w16cid:paraId="54CD245A" w16cid:durableId="6B68A498"/>
  <w16cid:commentId w16cid:paraId="0D16C833" w16cid:durableId="1A68856B"/>
  <w16cid:commentId w16cid:paraId="4D6B7645" w16cid:durableId="62B4629E"/>
  <w16cid:commentId w16cid:paraId="00D41A25" w16cid:durableId="28341C50"/>
  <w16cid:commentId w16cid:paraId="3D9EAE75" w16cid:durableId="78FC5B6C"/>
  <w16cid:commentId w16cid:paraId="7C6F1324" w16cid:durableId="2D21AC4D"/>
  <w16cid:commentId w16cid:paraId="1D24122C" w16cid:durableId="3B181451"/>
  <w16cid:commentId w16cid:paraId="286330D1" w16cid:durableId="722A4289"/>
  <w16cid:commentId w16cid:paraId="0365A5E7" w16cid:durableId="53CB4FE6"/>
  <w16cid:commentId w16cid:paraId="1EBFA213" w16cid:durableId="1DCD4ED8"/>
  <w16cid:commentId w16cid:paraId="09B8BAA6" w16cid:durableId="793E4A7D"/>
  <w16cid:commentId w16cid:paraId="32675EA8" w16cid:durableId="676E0E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before="0"/>
      </w:pPr>
      <w:r>
        <w:separator/>
      </w:r>
    </w:p>
  </w:endnote>
  <w:endnote w:type="continuationSeparator" w:id="0">
    <w:p>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jc w:val="right"/>
    </w:pPr>
    <w:r>
      <w:rPr>
        <w:noProof/>
        <w:lang w:val="fr-CH" w:eastAsia="fr-CH"/>
      </w:rPr>
      <w:drawing>
        <wp:anchor distT="0" distB="6350" distL="114300" distR="114300" simplePos="0" relativeHeight="8" behindDoc="1" locked="0" layoutInCell="1" allowOverlap="1">
          <wp:simplePos x="0" y="0"/>
          <wp:positionH relativeFrom="column">
            <wp:posOffset>3810</wp:posOffset>
          </wp:positionH>
          <wp:positionV relativeFrom="paragraph">
            <wp:posOffset>-124460</wp:posOffset>
          </wp:positionV>
          <wp:extent cx="2578100" cy="546100"/>
          <wp:effectExtent l="0" t="0" r="0" b="0"/>
          <wp:wrapNone/>
          <wp:docPr id="1" name="Picture 5" descr="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_new"/>
                  <pic:cNvPicPr>
                    <a:picLocks noChangeAspect="1" noChangeArrowheads="1"/>
                  </pic:cNvPicPr>
                </pic:nvPicPr>
                <pic:blipFill>
                  <a:blip r:embed="rId1"/>
                  <a:stretch>
                    <a:fillRect/>
                  </a:stretch>
                </pic:blipFill>
                <pic:spPr bwMode="auto">
                  <a:xfrm>
                    <a:off x="0" y="0"/>
                    <a:ext cx="2578100" cy="546100"/>
                  </a:xfrm>
                  <a:prstGeom prst="rect">
                    <a:avLst/>
                  </a:prstGeom>
                </pic:spPr>
              </pic:pic>
            </a:graphicData>
          </a:graphic>
        </wp:anchor>
      </w:drawing>
    </w:r>
    <w:r>
      <w:rPr>
        <w:rStyle w:val="PageNumber"/>
        <w:lang w:val="fr-FR"/>
      </w:rPr>
      <w:t xml:space="preserve"> </w:t>
    </w:r>
    <w:r>
      <w:rPr>
        <w:rStyle w:val="PageNumber"/>
        <w:sz w:val="20"/>
      </w:rPr>
      <w:fldChar w:fldCharType="begin"/>
    </w:r>
    <w:r>
      <w:rPr>
        <w:rStyle w:val="PageNumber"/>
        <w:sz w:val="20"/>
      </w:rPr>
      <w:instrText>PAGE</w:instrText>
    </w:r>
    <w:r>
      <w:rPr>
        <w:rStyle w:val="PageNumber"/>
        <w:sz w:val="20"/>
      </w:rPr>
      <w:fldChar w:fldCharType="separate"/>
    </w:r>
    <w:r>
      <w:rPr>
        <w:rStyle w:val="PageNumber"/>
        <w:noProof/>
        <w:sz w:val="20"/>
      </w:rPr>
      <w:t>10</w:t>
    </w:r>
    <w:r>
      <w:rPr>
        <w:rStyle w:val="PageNumber"/>
        <w:sz w:val="20"/>
      </w:rPr>
      <w:fldChar w:fldCharType="end"/>
    </w:r>
    <w:r>
      <w:rPr>
        <w:rStyle w:val="PageNumber"/>
        <w:sz w:val="20"/>
        <w:lang w:val="fr-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pPr>
      <w:r>
        <w:separator/>
      </w:r>
    </w:p>
  </w:footnote>
  <w:footnote w:type="continuationSeparator" w:id="0">
    <w:p>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5C41"/>
    <w:multiLevelType w:val="hybridMultilevel"/>
    <w:tmpl w:val="F3CC7B64"/>
    <w:lvl w:ilvl="0" w:tplc="90B630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42B8C"/>
    <w:multiLevelType w:val="multilevel"/>
    <w:tmpl w:val="BC2C5CCA"/>
    <w:lvl w:ilvl="0">
      <w:start w:val="5"/>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EB2D73"/>
    <w:multiLevelType w:val="multilevel"/>
    <w:tmpl w:val="B5B4712C"/>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E236790"/>
    <w:multiLevelType w:val="hybridMultilevel"/>
    <w:tmpl w:val="0E0EA5C2"/>
    <w:lvl w:ilvl="0" w:tplc="3AFAD648">
      <w:start w:val="5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71050"/>
    <w:multiLevelType w:val="hybridMultilevel"/>
    <w:tmpl w:val="0086798E"/>
    <w:lvl w:ilvl="0" w:tplc="E280D9C8">
      <w:start w:val="1"/>
      <w:numFmt w:val="bullet"/>
      <w:lvlText w:val="►"/>
      <w:lvlJc w:val="left"/>
      <w:pPr>
        <w:tabs>
          <w:tab w:val="num" w:pos="720"/>
        </w:tabs>
        <w:ind w:left="720" w:hanging="360"/>
      </w:pPr>
      <w:rPr>
        <w:rFonts w:ascii="Arial" w:hAnsi="Arial" w:hint="default"/>
      </w:rPr>
    </w:lvl>
    <w:lvl w:ilvl="1" w:tplc="4A90C3B6" w:tentative="1">
      <w:start w:val="1"/>
      <w:numFmt w:val="bullet"/>
      <w:lvlText w:val="►"/>
      <w:lvlJc w:val="left"/>
      <w:pPr>
        <w:tabs>
          <w:tab w:val="num" w:pos="1440"/>
        </w:tabs>
        <w:ind w:left="1440" w:hanging="360"/>
      </w:pPr>
      <w:rPr>
        <w:rFonts w:ascii="Arial" w:hAnsi="Arial" w:hint="default"/>
      </w:rPr>
    </w:lvl>
    <w:lvl w:ilvl="2" w:tplc="97C27C06" w:tentative="1">
      <w:start w:val="1"/>
      <w:numFmt w:val="bullet"/>
      <w:lvlText w:val="►"/>
      <w:lvlJc w:val="left"/>
      <w:pPr>
        <w:tabs>
          <w:tab w:val="num" w:pos="2160"/>
        </w:tabs>
        <w:ind w:left="2160" w:hanging="360"/>
      </w:pPr>
      <w:rPr>
        <w:rFonts w:ascii="Arial" w:hAnsi="Arial" w:hint="default"/>
      </w:rPr>
    </w:lvl>
    <w:lvl w:ilvl="3" w:tplc="7C00676C" w:tentative="1">
      <w:start w:val="1"/>
      <w:numFmt w:val="bullet"/>
      <w:lvlText w:val="►"/>
      <w:lvlJc w:val="left"/>
      <w:pPr>
        <w:tabs>
          <w:tab w:val="num" w:pos="2880"/>
        </w:tabs>
        <w:ind w:left="2880" w:hanging="360"/>
      </w:pPr>
      <w:rPr>
        <w:rFonts w:ascii="Arial" w:hAnsi="Arial" w:hint="default"/>
      </w:rPr>
    </w:lvl>
    <w:lvl w:ilvl="4" w:tplc="3A647618" w:tentative="1">
      <w:start w:val="1"/>
      <w:numFmt w:val="bullet"/>
      <w:lvlText w:val="►"/>
      <w:lvlJc w:val="left"/>
      <w:pPr>
        <w:tabs>
          <w:tab w:val="num" w:pos="3600"/>
        </w:tabs>
        <w:ind w:left="3600" w:hanging="360"/>
      </w:pPr>
      <w:rPr>
        <w:rFonts w:ascii="Arial" w:hAnsi="Arial" w:hint="default"/>
      </w:rPr>
    </w:lvl>
    <w:lvl w:ilvl="5" w:tplc="0B809026" w:tentative="1">
      <w:start w:val="1"/>
      <w:numFmt w:val="bullet"/>
      <w:lvlText w:val="►"/>
      <w:lvlJc w:val="left"/>
      <w:pPr>
        <w:tabs>
          <w:tab w:val="num" w:pos="4320"/>
        </w:tabs>
        <w:ind w:left="4320" w:hanging="360"/>
      </w:pPr>
      <w:rPr>
        <w:rFonts w:ascii="Arial" w:hAnsi="Arial" w:hint="default"/>
      </w:rPr>
    </w:lvl>
    <w:lvl w:ilvl="6" w:tplc="90021FFA" w:tentative="1">
      <w:start w:val="1"/>
      <w:numFmt w:val="bullet"/>
      <w:lvlText w:val="►"/>
      <w:lvlJc w:val="left"/>
      <w:pPr>
        <w:tabs>
          <w:tab w:val="num" w:pos="5040"/>
        </w:tabs>
        <w:ind w:left="5040" w:hanging="360"/>
      </w:pPr>
      <w:rPr>
        <w:rFonts w:ascii="Arial" w:hAnsi="Arial" w:hint="default"/>
      </w:rPr>
    </w:lvl>
    <w:lvl w:ilvl="7" w:tplc="12B03CF6" w:tentative="1">
      <w:start w:val="1"/>
      <w:numFmt w:val="bullet"/>
      <w:lvlText w:val="►"/>
      <w:lvlJc w:val="left"/>
      <w:pPr>
        <w:tabs>
          <w:tab w:val="num" w:pos="5760"/>
        </w:tabs>
        <w:ind w:left="5760" w:hanging="360"/>
      </w:pPr>
      <w:rPr>
        <w:rFonts w:ascii="Arial" w:hAnsi="Arial" w:hint="default"/>
      </w:rPr>
    </w:lvl>
    <w:lvl w:ilvl="8" w:tplc="11F40E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764AE8"/>
    <w:multiLevelType w:val="multilevel"/>
    <w:tmpl w:val="B5B4712C"/>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8B82DE7"/>
    <w:multiLevelType w:val="multilevel"/>
    <w:tmpl w:val="ACD615CC"/>
    <w:lvl w:ilvl="0">
      <w:start w:val="2"/>
      <w:numFmt w:val="decimal"/>
      <w:lvlText w:val="%1"/>
      <w:lvlJc w:val="left"/>
      <w:pPr>
        <w:ind w:left="360" w:hanging="360"/>
      </w:pPr>
      <w:rPr>
        <w:rFonts w:hint="default"/>
      </w:rPr>
    </w:lvl>
    <w:lvl w:ilvl="1">
      <w:start w:val="1"/>
      <w:numFmt w:val="decimal"/>
      <w:lvlText w:val="%1.%2"/>
      <w:lvlJc w:val="left"/>
      <w:pPr>
        <w:ind w:left="5181" w:hanging="360"/>
      </w:pPr>
      <w:rPr>
        <w:rFonts w:hint="default"/>
      </w:rPr>
    </w:lvl>
    <w:lvl w:ilvl="2">
      <w:start w:val="1"/>
      <w:numFmt w:val="decimal"/>
      <w:lvlText w:val="%1.%2.%3"/>
      <w:lvlJc w:val="left"/>
      <w:pPr>
        <w:ind w:left="10362" w:hanging="720"/>
      </w:pPr>
      <w:rPr>
        <w:rFonts w:hint="default"/>
      </w:rPr>
    </w:lvl>
    <w:lvl w:ilvl="3">
      <w:start w:val="1"/>
      <w:numFmt w:val="decimal"/>
      <w:lvlText w:val="%1.%2.%3.%4"/>
      <w:lvlJc w:val="left"/>
      <w:pPr>
        <w:ind w:left="15543" w:hanging="1080"/>
      </w:pPr>
      <w:rPr>
        <w:rFonts w:hint="default"/>
      </w:rPr>
    </w:lvl>
    <w:lvl w:ilvl="4">
      <w:start w:val="1"/>
      <w:numFmt w:val="decimal"/>
      <w:lvlText w:val="%1.%2.%3.%4.%5"/>
      <w:lvlJc w:val="left"/>
      <w:pPr>
        <w:ind w:left="20364" w:hanging="1080"/>
      </w:pPr>
      <w:rPr>
        <w:rFonts w:hint="default"/>
      </w:rPr>
    </w:lvl>
    <w:lvl w:ilvl="5">
      <w:start w:val="1"/>
      <w:numFmt w:val="decimal"/>
      <w:lvlText w:val="%1.%2.%3.%4.%5.%6"/>
      <w:lvlJc w:val="left"/>
      <w:pPr>
        <w:ind w:left="25545" w:hanging="1440"/>
      </w:pPr>
      <w:rPr>
        <w:rFonts w:hint="default"/>
      </w:rPr>
    </w:lvl>
    <w:lvl w:ilvl="6">
      <w:start w:val="1"/>
      <w:numFmt w:val="decimal"/>
      <w:lvlText w:val="%1.%2.%3.%4.%5.%6.%7"/>
      <w:lvlJc w:val="left"/>
      <w:pPr>
        <w:ind w:left="30366" w:hanging="1440"/>
      </w:pPr>
      <w:rPr>
        <w:rFonts w:hint="default"/>
      </w:rPr>
    </w:lvl>
    <w:lvl w:ilvl="7">
      <w:start w:val="1"/>
      <w:numFmt w:val="decimal"/>
      <w:lvlText w:val="%1.%2.%3.%4.%5.%6.%7.%8"/>
      <w:lvlJc w:val="left"/>
      <w:pPr>
        <w:ind w:left="-29989" w:hanging="1800"/>
      </w:pPr>
      <w:rPr>
        <w:rFonts w:hint="default"/>
      </w:rPr>
    </w:lvl>
    <w:lvl w:ilvl="8">
      <w:start w:val="1"/>
      <w:numFmt w:val="decimal"/>
      <w:lvlText w:val="%1.%2.%3.%4.%5.%6.%7.%8.%9"/>
      <w:lvlJc w:val="left"/>
      <w:pPr>
        <w:ind w:left="-25168" w:hanging="1800"/>
      </w:pPr>
      <w:rPr>
        <w:rFonts w:hint="default"/>
      </w:rPr>
    </w:lvl>
  </w:abstractNum>
  <w:abstractNum w:abstractNumId="7" w15:restartNumberingAfterBreak="0">
    <w:nsid w:val="41C720AB"/>
    <w:multiLevelType w:val="multilevel"/>
    <w:tmpl w:val="B5B4712C"/>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E5E3D8D"/>
    <w:multiLevelType w:val="hybridMultilevel"/>
    <w:tmpl w:val="81E477DA"/>
    <w:lvl w:ilvl="0" w:tplc="91A03F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51CEE"/>
    <w:multiLevelType w:val="multilevel"/>
    <w:tmpl w:val="269E0790"/>
    <w:lvl w:ilvl="0">
      <w:start w:val="2"/>
      <w:numFmt w:val="decimal"/>
      <w:lvlText w:val="%1"/>
      <w:lvlJc w:val="left"/>
      <w:pPr>
        <w:ind w:left="360" w:hanging="360"/>
      </w:pPr>
      <w:rPr>
        <w:rFonts w:hint="default"/>
      </w:rPr>
    </w:lvl>
    <w:lvl w:ilvl="1">
      <w:start w:val="1"/>
      <w:numFmt w:val="decimal"/>
      <w:lvlText w:val="%1.%2"/>
      <w:lvlJc w:val="left"/>
      <w:pPr>
        <w:ind w:left="5181" w:hanging="360"/>
      </w:pPr>
      <w:rPr>
        <w:rFonts w:hint="default"/>
      </w:rPr>
    </w:lvl>
    <w:lvl w:ilvl="2">
      <w:start w:val="1"/>
      <w:numFmt w:val="decimal"/>
      <w:lvlText w:val="%1.%2.%3"/>
      <w:lvlJc w:val="left"/>
      <w:pPr>
        <w:ind w:left="10362" w:hanging="720"/>
      </w:pPr>
      <w:rPr>
        <w:rFonts w:hint="default"/>
      </w:rPr>
    </w:lvl>
    <w:lvl w:ilvl="3">
      <w:start w:val="1"/>
      <w:numFmt w:val="decimal"/>
      <w:lvlText w:val="%1.%2.%3.%4"/>
      <w:lvlJc w:val="left"/>
      <w:pPr>
        <w:ind w:left="15543" w:hanging="1080"/>
      </w:pPr>
      <w:rPr>
        <w:rFonts w:hint="default"/>
      </w:rPr>
    </w:lvl>
    <w:lvl w:ilvl="4">
      <w:start w:val="1"/>
      <w:numFmt w:val="decimal"/>
      <w:lvlText w:val="%1.%2.%3.%4.%5"/>
      <w:lvlJc w:val="left"/>
      <w:pPr>
        <w:ind w:left="20364" w:hanging="1080"/>
      </w:pPr>
      <w:rPr>
        <w:rFonts w:hint="default"/>
      </w:rPr>
    </w:lvl>
    <w:lvl w:ilvl="5">
      <w:start w:val="1"/>
      <w:numFmt w:val="decimal"/>
      <w:lvlText w:val="%1.%2.%3.%4.%5.%6"/>
      <w:lvlJc w:val="left"/>
      <w:pPr>
        <w:ind w:left="25545" w:hanging="1440"/>
      </w:pPr>
      <w:rPr>
        <w:rFonts w:hint="default"/>
      </w:rPr>
    </w:lvl>
    <w:lvl w:ilvl="6">
      <w:start w:val="1"/>
      <w:numFmt w:val="decimal"/>
      <w:lvlText w:val="%1.%2.%3.%4.%5.%6.%7"/>
      <w:lvlJc w:val="left"/>
      <w:pPr>
        <w:ind w:left="30366" w:hanging="1440"/>
      </w:pPr>
      <w:rPr>
        <w:rFonts w:hint="default"/>
      </w:rPr>
    </w:lvl>
    <w:lvl w:ilvl="7">
      <w:start w:val="1"/>
      <w:numFmt w:val="decimal"/>
      <w:lvlText w:val="%1.%2.%3.%4.%5.%6.%7.%8"/>
      <w:lvlJc w:val="left"/>
      <w:pPr>
        <w:ind w:left="-29989" w:hanging="1800"/>
      </w:pPr>
      <w:rPr>
        <w:rFonts w:hint="default"/>
      </w:rPr>
    </w:lvl>
    <w:lvl w:ilvl="8">
      <w:start w:val="1"/>
      <w:numFmt w:val="decimal"/>
      <w:lvlText w:val="%1.%2.%3.%4.%5.%6.%7.%8.%9"/>
      <w:lvlJc w:val="left"/>
      <w:pPr>
        <w:ind w:left="-25168" w:hanging="1800"/>
      </w:pPr>
      <w:rPr>
        <w:rFonts w:hint="default"/>
      </w:rPr>
    </w:lvl>
  </w:abstractNum>
  <w:abstractNum w:abstractNumId="10" w15:restartNumberingAfterBreak="0">
    <w:nsid w:val="6D646ABC"/>
    <w:multiLevelType w:val="multilevel"/>
    <w:tmpl w:val="B5B4712C"/>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F24099D"/>
    <w:multiLevelType w:val="multilevel"/>
    <w:tmpl w:val="AEC09A00"/>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E3100C6"/>
    <w:multiLevelType w:val="multilevel"/>
    <w:tmpl w:val="9386053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397"/>
        </w:tabs>
        <w:ind w:left="5397" w:hanging="576"/>
      </w:pPr>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decimal"/>
      <w:pStyle w:val="Heading5"/>
      <w:lvlText w:val="%3.%5"/>
      <w:lvlJc w:val="left"/>
      <w:pPr>
        <w:tabs>
          <w:tab w:val="num" w:pos="1008"/>
        </w:tabs>
        <w:ind w:left="1008" w:hanging="1008"/>
      </w:pPr>
    </w:lvl>
    <w:lvl w:ilvl="5">
      <w:start w:val="1"/>
      <w:numFmt w:val="decimal"/>
      <w:pStyle w:val="Heading6"/>
      <w:lvlText w:val="%1.%2.%3.%5.%6"/>
      <w:lvlJc w:val="left"/>
      <w:pPr>
        <w:tabs>
          <w:tab w:val="num" w:pos="1152"/>
        </w:tabs>
        <w:ind w:left="1152" w:hanging="1152"/>
      </w:pPr>
    </w:lvl>
    <w:lvl w:ilvl="6">
      <w:start w:val="1"/>
      <w:numFmt w:val="decimal"/>
      <w:pStyle w:val="Heading7"/>
      <w:lvlText w:val="%1.%2.%3.%5.%6.%7"/>
      <w:lvlJc w:val="left"/>
      <w:pPr>
        <w:tabs>
          <w:tab w:val="num" w:pos="1296"/>
        </w:tabs>
        <w:ind w:left="1296" w:hanging="1296"/>
      </w:pPr>
    </w:lvl>
    <w:lvl w:ilvl="7">
      <w:start w:val="1"/>
      <w:numFmt w:val="decimal"/>
      <w:pStyle w:val="Heading8"/>
      <w:lvlText w:val="%1.%2.%3.%5.%6.%7.%8"/>
      <w:lvlJc w:val="left"/>
      <w:pPr>
        <w:tabs>
          <w:tab w:val="num" w:pos="1440"/>
        </w:tabs>
        <w:ind w:left="1440" w:hanging="1440"/>
      </w:pPr>
    </w:lvl>
    <w:lvl w:ilvl="8">
      <w:start w:val="1"/>
      <w:numFmt w:val="decimal"/>
      <w:pStyle w:val="Heading9"/>
      <w:lvlText w:val="%1.%2.%3.%5.%6.%7.%8.%9"/>
      <w:lvlJc w:val="left"/>
      <w:pPr>
        <w:tabs>
          <w:tab w:val="num" w:pos="1584"/>
        </w:tabs>
        <w:ind w:left="1584" w:hanging="1584"/>
      </w:pPr>
    </w:lvl>
  </w:abstractNum>
  <w:num w:numId="1">
    <w:abstractNumId w:val="12"/>
  </w:num>
  <w:num w:numId="2">
    <w:abstractNumId w:val="2"/>
  </w:num>
  <w:num w:numId="3">
    <w:abstractNumId w:val="1"/>
  </w:num>
  <w:num w:numId="4">
    <w:abstractNumId w:val="4"/>
  </w:num>
  <w:num w:numId="5">
    <w:abstractNumId w:val="3"/>
  </w:num>
  <w:num w:numId="6">
    <w:abstractNumId w:val="0"/>
  </w:num>
  <w:num w:numId="7">
    <w:abstractNumId w:val="8"/>
  </w:num>
  <w:num w:numId="8">
    <w:abstractNumId w:val="5"/>
  </w:num>
  <w:num w:numId="9">
    <w:abstractNumId w:val="11"/>
  </w:num>
  <w:num w:numId="10">
    <w:abstractNumId w:val="10"/>
  </w:num>
  <w:num w:numId="11">
    <w:abstractNumId w:val="7"/>
  </w:num>
  <w:num w:numId="12">
    <w:abstractNumId w:val="9"/>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rcher Simone">
    <w15:presenceInfo w15:providerId="AD" w15:userId="S-1-5-21-3594667863-2999451416-3318223472-34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it-IT" w:vendorID="64" w:dllVersion="131078" w:nlCheck="1" w:checkStyle="0"/>
  <w:activeWritingStyle w:appName="MSWord" w:lang="fr-CH" w:vendorID="64" w:dllVersion="131078" w:nlCheck="1" w:checkStyle="0"/>
  <w:activeWritingStyle w:appName="MSWord" w:lang="de-DE" w:vendorID="64" w:dllVersion="131078"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1B876-55D2-4ADB-B969-D0DC494A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jc w:val="both"/>
    </w:pPr>
    <w:rPr>
      <w:rFonts w:asciiTheme="minorHAnsi" w:hAnsiTheme="minorHAnsi"/>
      <w:color w:val="000000"/>
      <w:sz w:val="24"/>
      <w:lang w:eastAsia="de-DE"/>
    </w:rPr>
  </w:style>
  <w:style w:type="paragraph" w:styleId="Heading1">
    <w:name w:val="heading 1"/>
    <w:basedOn w:val="Normal"/>
    <w:qFormat/>
    <w:pPr>
      <w:keepNext/>
      <w:numPr>
        <w:numId w:val="1"/>
      </w:numPr>
      <w:outlineLvl w:val="0"/>
    </w:pPr>
    <w:rPr>
      <w:rFonts w:ascii="Arial" w:hAnsi="Arial"/>
      <w:b/>
      <w:bCs/>
      <w:kern w:val="2"/>
      <w:szCs w:val="32"/>
    </w:rPr>
  </w:style>
  <w:style w:type="paragraph" w:styleId="Heading2">
    <w:name w:val="heading 2"/>
    <w:basedOn w:val="Normal"/>
    <w:link w:val="Heading2Char"/>
    <w:qFormat/>
    <w:pPr>
      <w:keepNext/>
      <w:numPr>
        <w:ilvl w:val="1"/>
        <w:numId w:val="1"/>
      </w:numPr>
      <w:tabs>
        <w:tab w:val="left" w:pos="709"/>
      </w:tabs>
      <w:spacing w:before="360" w:after="120"/>
      <w:outlineLvl w:val="1"/>
    </w:pPr>
    <w:rPr>
      <w:rFonts w:ascii="Arial" w:hAnsi="Arial" w:cs="Arial"/>
      <w:b/>
      <w:bCs/>
      <w:iCs/>
      <w:szCs w:val="28"/>
    </w:rPr>
  </w:style>
  <w:style w:type="paragraph" w:styleId="Heading3">
    <w:name w:val="heading 3"/>
    <w:basedOn w:val="Normal"/>
    <w:qFormat/>
    <w:pPr>
      <w:keepNext/>
      <w:numPr>
        <w:ilvl w:val="2"/>
        <w:numId w:val="1"/>
      </w:numPr>
      <w:spacing w:before="240" w:after="120"/>
      <w:outlineLvl w:val="2"/>
    </w:pPr>
    <w:rPr>
      <w:rFonts w:ascii="Arial" w:hAnsi="Arial" w:cs="Arial"/>
      <w:bCs/>
      <w:sz w:val="26"/>
      <w:szCs w:val="26"/>
    </w:rPr>
  </w:style>
  <w:style w:type="paragraph" w:styleId="Heading4">
    <w:name w:val="heading 4"/>
    <w:basedOn w:val="Normal"/>
    <w:qFormat/>
    <w:pPr>
      <w:keepNext/>
      <w:tabs>
        <w:tab w:val="num" w:pos="432"/>
      </w:tabs>
      <w:spacing w:before="240" w:after="60"/>
      <w:ind w:left="432" w:hanging="432"/>
      <w:outlineLvl w:val="3"/>
    </w:pPr>
    <w:rPr>
      <w:b/>
      <w:bCs/>
      <w:sz w:val="28"/>
      <w:szCs w:val="28"/>
    </w:rPr>
  </w:style>
  <w:style w:type="paragraph" w:styleId="Heading5">
    <w:name w:val="heading 5"/>
    <w:basedOn w:val="Normal"/>
    <w:qFormat/>
    <w:pPr>
      <w:numPr>
        <w:ilvl w:val="4"/>
        <w:numId w:val="1"/>
      </w:numPr>
      <w:spacing w:before="240" w:after="60"/>
      <w:outlineLvl w:val="4"/>
    </w:pPr>
    <w:rPr>
      <w:b/>
      <w:bCs/>
      <w:i/>
      <w:iCs/>
      <w:sz w:val="26"/>
      <w:szCs w:val="26"/>
    </w:rPr>
  </w:style>
  <w:style w:type="paragraph" w:styleId="Heading6">
    <w:name w:val="heading 6"/>
    <w:basedOn w:val="Normal"/>
    <w:qFormat/>
    <w:pPr>
      <w:numPr>
        <w:ilvl w:val="5"/>
        <w:numId w:val="1"/>
      </w:numPr>
      <w:spacing w:before="240" w:after="60"/>
      <w:outlineLvl w:val="5"/>
    </w:pPr>
    <w:rPr>
      <w:b/>
      <w:bCs/>
      <w:sz w:val="22"/>
      <w:szCs w:val="22"/>
    </w:rPr>
  </w:style>
  <w:style w:type="paragraph" w:styleId="Heading7">
    <w:name w:val="heading 7"/>
    <w:basedOn w:val="Normal"/>
    <w:qFormat/>
    <w:pPr>
      <w:numPr>
        <w:ilvl w:val="6"/>
        <w:numId w:val="1"/>
      </w:numPr>
      <w:spacing w:before="240" w:after="60"/>
      <w:outlineLvl w:val="6"/>
    </w:pPr>
    <w:rPr>
      <w:szCs w:val="24"/>
    </w:rPr>
  </w:style>
  <w:style w:type="paragraph" w:styleId="Heading8">
    <w:name w:val="heading 8"/>
    <w:basedOn w:val="Normal"/>
    <w:qFormat/>
    <w:pPr>
      <w:numPr>
        <w:ilvl w:val="7"/>
        <w:numId w:val="1"/>
      </w:numPr>
      <w:spacing w:before="240" w:after="60"/>
      <w:outlineLvl w:val="7"/>
    </w:pPr>
    <w:rPr>
      <w:i/>
      <w:iCs/>
      <w:szCs w:val="24"/>
    </w:rPr>
  </w:style>
  <w:style w:type="paragraph" w:styleId="Heading9">
    <w:name w:val="heading 9"/>
    <w:basedOn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enInternet">
    <w:name w:val="Lien Internet"/>
    <w:basedOn w:val="DefaultParagraphFont"/>
    <w:uiPriority w:val="99"/>
    <w:rPr>
      <w:color w:val="0000FF"/>
      <w:u w:val="single"/>
    </w:rPr>
  </w:style>
  <w:style w:type="character" w:styleId="CommentReference">
    <w:name w:val="annotation reference"/>
    <w:basedOn w:val="DefaultParagraphFont"/>
    <w:uiPriority w:val="99"/>
    <w:semiHidden/>
    <w:qFormat/>
    <w:rPr>
      <w:sz w:val="16"/>
      <w:szCs w:val="16"/>
    </w:rPr>
  </w:style>
  <w:style w:type="character" w:customStyle="1" w:styleId="berschrift8Zchn">
    <w:name w:val="Überschrift 8 Zchn"/>
    <w:basedOn w:val="DefaultParagraphFont"/>
    <w:qFormat/>
    <w:rPr>
      <w:rFonts w:asciiTheme="minorHAnsi" w:hAnsiTheme="minorHAnsi"/>
      <w:i/>
      <w:iCs/>
      <w:color w:val="000000"/>
      <w:sz w:val="24"/>
      <w:szCs w:val="24"/>
      <w:lang w:eastAsia="de-DE"/>
    </w:rPr>
  </w:style>
  <w:style w:type="character" w:customStyle="1" w:styleId="berschrift9Zchn">
    <w:name w:val="Überschrift 9 Zchn"/>
    <w:basedOn w:val="DefaultParagraphFont"/>
    <w:qFormat/>
    <w:rPr>
      <w:rFonts w:ascii="Arial" w:hAnsi="Arial" w:cs="Arial"/>
      <w:color w:val="000000"/>
      <w:sz w:val="22"/>
      <w:szCs w:val="22"/>
      <w:lang w:eastAsia="de-DE"/>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5"/>
      <w:kern w:val="2"/>
      <w:sz w:val="44"/>
      <w:szCs w:val="52"/>
    </w:rPr>
  </w:style>
  <w:style w:type="character" w:customStyle="1" w:styleId="SubtitleChar">
    <w:name w:val="Subtitle Char"/>
    <w:basedOn w:val="DefaultParagraphFont"/>
    <w:link w:val="Subtitle"/>
    <w:qFormat/>
    <w:rPr>
      <w:rFonts w:ascii="Arial" w:hAnsi="Arial" w:cs="Arial"/>
      <w:b/>
      <w:i/>
      <w:color w:val="808080" w:themeColor="background1" w:themeShade="80"/>
      <w:sz w:val="24"/>
      <w:szCs w:val="24"/>
      <w:lang w:eastAsia="de-DE"/>
    </w:rPr>
  </w:style>
  <w:style w:type="character" w:styleId="FollowedHyperlink">
    <w:name w:val="FollowedHyperlink"/>
    <w:basedOn w:val="DefaultParagraphFont"/>
    <w:qFormat/>
    <w:rPr>
      <w:color w:val="800080" w:themeColor="followedHyperlink"/>
      <w:u w:val="single"/>
    </w:rPr>
  </w:style>
  <w:style w:type="character" w:customStyle="1" w:styleId="HTMLPreformattedChar">
    <w:name w:val="HTML Preformatted Char"/>
    <w:basedOn w:val="DefaultParagraphFont"/>
    <w:link w:val="HTMLPreformatted"/>
    <w:uiPriority w:val="99"/>
    <w:qFormat/>
    <w:rPr>
      <w:rFonts w:ascii="Courier New" w:hAnsi="Courier New" w:cs="Courier New"/>
    </w:rPr>
  </w:style>
  <w:style w:type="character" w:customStyle="1" w:styleId="CommentTextChar">
    <w:name w:val="Comment Text Char"/>
    <w:basedOn w:val="DefaultParagraphFont"/>
    <w:link w:val="CommentText"/>
    <w:uiPriority w:val="99"/>
    <w:semiHidden/>
    <w:qFormat/>
    <w:rPr>
      <w:rFonts w:asciiTheme="minorHAnsi" w:hAnsiTheme="minorHAnsi"/>
      <w:color w:val="000000"/>
      <w:lang w:eastAsia="de-DE"/>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Pr>
      <w:rFonts w:asciiTheme="minorHAnsi" w:hAnsiTheme="minorHAnsi"/>
      <w:color w:val="000000"/>
      <w:lang w:eastAsia="de-DE"/>
    </w:rPr>
  </w:style>
  <w:style w:type="character" w:customStyle="1" w:styleId="Ancredenotedebasdepage">
    <w:name w:val="Ancre de note de bas de page"/>
    <w:rPr>
      <w:vertAlign w:val="superscript"/>
    </w:rPr>
  </w:style>
  <w:style w:type="character" w:customStyle="1" w:styleId="FootnoteCharacters">
    <w:name w:val="Footnote Characters"/>
    <w:basedOn w:val="DefaultParagraphFont"/>
    <w:qFormat/>
    <w:rPr>
      <w:vertAlign w:val="superscript"/>
    </w:rPr>
  </w:style>
  <w:style w:type="character" w:styleId="Strong">
    <w:name w:val="Strong"/>
    <w:basedOn w:val="DefaultParagraphFont"/>
    <w:uiPriority w:val="22"/>
    <w:qFormat/>
    <w:rPr>
      <w:b/>
      <w:bCs/>
    </w:rPr>
  </w:style>
  <w:style w:type="character" w:customStyle="1" w:styleId="ListLabel1">
    <w:name w:val="ListLabel 1"/>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26">
    <w:name w:val="ListLabel 26"/>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27">
    <w:name w:val="ListLabel 27"/>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28">
    <w:name w:val="ListLabel 28"/>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42">
    <w:name w:val="ListLabel 42"/>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43">
    <w:name w:val="ListLabel 43"/>
    <w:qFormat/>
    <w:rPr>
      <w:rFonts w:eastAsia="Calibri"/>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customStyle="1" w:styleId="ListLabel48">
    <w:name w:val="ListLabel 48"/>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paragraph" w:customStyle="1" w:styleId="Titre">
    <w:name w:val="Titre"/>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rPr>
      <w:rFonts w:ascii="Times New Roman" w:hAnsi="Times New Roman"/>
      <w:lang w:eastAsia="en-GB"/>
    </w:rPr>
  </w:style>
  <w:style w:type="paragraph" w:styleId="List">
    <w:name w:val="List"/>
    <w:basedOn w:val="BodyText"/>
    <w:rPr>
      <w:rFonts w:cs="Mangal"/>
    </w:rPr>
  </w:style>
  <w:style w:type="paragraph" w:styleId="Caption">
    <w:name w:val="caption"/>
    <w:basedOn w:val="Normal"/>
    <w:unhideWhenUsed/>
    <w:qFormat/>
    <w:pPr>
      <w:spacing w:before="0" w:after="200"/>
    </w:pPr>
    <w:rPr>
      <w:b/>
      <w:bCs/>
      <w:color w:val="auto"/>
      <w:sz w:val="18"/>
      <w:szCs w:val="18"/>
    </w:rPr>
  </w:style>
  <w:style w:type="paragraph" w:customStyle="1" w:styleId="Index">
    <w:name w:val="Index"/>
    <w:basedOn w:val="Normal"/>
    <w:qFormat/>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semiHidden/>
    <w:qFormat/>
    <w:rPr>
      <w:rFonts w:ascii="Tahoma" w:hAnsi="Tahoma" w:cs="Tahoma"/>
      <w:sz w:val="16"/>
      <w:szCs w:val="16"/>
    </w:rPr>
  </w:style>
  <w:style w:type="paragraph" w:styleId="DocumentMap">
    <w:name w:val="Document Map"/>
    <w:basedOn w:val="Normal"/>
    <w:semiHidden/>
    <w:qFormat/>
    <w:pPr>
      <w:shd w:val="clear" w:color="auto" w:fill="000080"/>
    </w:pPr>
    <w:rPr>
      <w:rFonts w:ascii="Tahoma" w:hAnsi="Tahoma" w:cs="Tahoma"/>
      <w:sz w:val="20"/>
    </w:rPr>
  </w:style>
  <w:style w:type="paragraph" w:styleId="PlainText">
    <w:name w:val="Plain Text"/>
    <w:basedOn w:val="Normal"/>
    <w:qFormat/>
    <w:rPr>
      <w:rFonts w:ascii="Courier New" w:hAnsi="Courier New"/>
      <w:sz w:val="20"/>
      <w:lang w:eastAsia="en-GB"/>
    </w:rPr>
  </w:style>
  <w:style w:type="paragraph" w:styleId="CommentText">
    <w:name w:val="annotation text"/>
    <w:basedOn w:val="Normal"/>
    <w:link w:val="CommentTextChar"/>
    <w:uiPriority w:val="99"/>
    <w:semiHidden/>
    <w:qFormat/>
    <w:rPr>
      <w:sz w:val="20"/>
    </w:rPr>
  </w:style>
  <w:style w:type="paragraph" w:styleId="CommentSubject">
    <w:name w:val="annotation subject"/>
    <w:basedOn w:val="CommentText"/>
    <w:semiHidden/>
    <w:qFormat/>
    <w:rPr>
      <w:b/>
      <w:bCs/>
    </w:rPr>
  </w:style>
  <w:style w:type="paragraph" w:customStyle="1" w:styleId="msolistparagraph0">
    <w:name w:val="msolistparagraph"/>
    <w:basedOn w:val="Normal"/>
    <w:qFormat/>
    <w:pPr>
      <w:ind w:left="720"/>
    </w:pPr>
    <w:rPr>
      <w:rFonts w:ascii="Times New Roman" w:hAnsi="Times New Roman"/>
      <w:szCs w:val="24"/>
      <w:lang w:eastAsia="en-GB"/>
    </w:rPr>
  </w:style>
  <w:style w:type="paragraph" w:styleId="ListParagraph">
    <w:name w:val="List Paragraph"/>
    <w:basedOn w:val="Normal"/>
    <w:uiPriority w:val="34"/>
    <w:qFormat/>
    <w:pPr>
      <w:ind w:left="720"/>
      <w:contextualSpacing/>
    </w:pPr>
    <w:rPr>
      <w:rFonts w:eastAsia="Calibri"/>
    </w:rPr>
  </w:style>
  <w:style w:type="paragraph" w:styleId="TOCHeading">
    <w:name w:val="TOC Heading"/>
    <w:basedOn w:val="Heading1"/>
    <w:uiPriority w:val="39"/>
    <w:unhideWhenUsed/>
    <w:qFormat/>
    <w:pPr>
      <w:keepLines/>
      <w:numPr>
        <w:numId w:val="0"/>
      </w:numPr>
      <w:spacing w:before="480"/>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autoRedefine/>
    <w:uiPriority w:val="39"/>
    <w:pPr>
      <w:tabs>
        <w:tab w:val="right" w:leader="dot" w:pos="9060"/>
      </w:tabs>
    </w:pPr>
    <w:rPr>
      <w:b/>
    </w:rPr>
  </w:style>
  <w:style w:type="paragraph" w:styleId="TOC2">
    <w:name w:val="toc 2"/>
    <w:basedOn w:val="Normal"/>
    <w:autoRedefine/>
    <w:uiPriority w:val="39"/>
    <w:pPr>
      <w:ind w:left="220"/>
    </w:pPr>
  </w:style>
  <w:style w:type="paragraph" w:styleId="TOC3">
    <w:name w:val="toc 3"/>
    <w:basedOn w:val="Normal"/>
    <w:autoRedefine/>
    <w:uiPriority w:val="39"/>
    <w:pPr>
      <w:ind w:left="440"/>
    </w:pPr>
  </w:style>
  <w:style w:type="paragraph" w:styleId="Title">
    <w:name w:val="Title"/>
    <w:basedOn w:val="Normal"/>
    <w:link w:val="TitleChar"/>
    <w:uiPriority w:val="10"/>
    <w:qFormat/>
    <w:pPr>
      <w:pBdr>
        <w:bottom w:val="single" w:sz="8" w:space="4" w:color="4F81BD"/>
      </w:pBdr>
      <w:spacing w:before="0" w:after="300"/>
      <w:contextualSpacing/>
      <w:jc w:val="center"/>
    </w:pPr>
    <w:rPr>
      <w:rFonts w:asciiTheme="majorHAnsi" w:eastAsiaTheme="majorEastAsia" w:hAnsiTheme="majorHAnsi" w:cstheme="majorBidi"/>
      <w:color w:val="auto"/>
      <w:spacing w:val="5"/>
      <w:kern w:val="2"/>
      <w:sz w:val="44"/>
      <w:szCs w:val="52"/>
      <w:lang w:eastAsia="en-GB"/>
    </w:rPr>
  </w:style>
  <w:style w:type="paragraph" w:styleId="Subtitle">
    <w:name w:val="Subtitle"/>
    <w:basedOn w:val="Normal"/>
    <w:link w:val="SubtitleChar"/>
    <w:qFormat/>
    <w:pPr>
      <w:spacing w:after="60"/>
      <w:jc w:val="center"/>
      <w:outlineLvl w:val="1"/>
    </w:pPr>
    <w:rPr>
      <w:rFonts w:ascii="Arial" w:hAnsi="Arial" w:cs="Arial"/>
      <w:b/>
      <w:i/>
      <w:color w:val="808080" w:themeColor="background1" w:themeShade="80"/>
      <w:szCs w:val="24"/>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color w:val="auto"/>
      <w:sz w:val="20"/>
      <w:lang w:eastAsia="en-GB"/>
    </w:rPr>
  </w:style>
  <w:style w:type="paragraph" w:styleId="NormalWeb">
    <w:name w:val="Normal (Web)"/>
    <w:basedOn w:val="Normal"/>
    <w:uiPriority w:val="99"/>
    <w:unhideWhenUsed/>
    <w:qFormat/>
    <w:pPr>
      <w:spacing w:beforeAutospacing="1" w:afterAutospacing="1"/>
      <w:jc w:val="left"/>
    </w:pPr>
    <w:rPr>
      <w:rFonts w:ascii="Times New Roman" w:hAnsi="Times New Roman"/>
      <w:color w:val="auto"/>
      <w:szCs w:val="24"/>
      <w:lang w:eastAsia="en-GB"/>
    </w:rPr>
  </w:style>
  <w:style w:type="paragraph" w:styleId="FootnoteText">
    <w:name w:val="footnote text"/>
    <w:basedOn w:val="Normal"/>
    <w:link w:val="FootnoteTextChar"/>
    <w:pPr>
      <w:spacing w:before="0"/>
    </w:pPr>
    <w:rPr>
      <w:sz w:val="20"/>
    </w:rPr>
  </w:style>
  <w:style w:type="paragraph" w:styleId="Revision">
    <w:name w:val="Revision"/>
    <w:uiPriority w:val="99"/>
    <w:semiHidden/>
    <w:qFormat/>
    <w:rPr>
      <w:rFonts w:asciiTheme="minorHAnsi" w:hAnsiTheme="minorHAnsi"/>
      <w:color w:val="000000"/>
      <w:sz w:val="24"/>
      <w:lang w:eastAsia="de-D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rPr>
      <w:rFonts w:ascii="Arial" w:hAnsi="Arial" w:cs="Arial"/>
      <w:b/>
      <w:bCs/>
      <w:iCs/>
      <w:color w:val="000000"/>
      <w:sz w:val="24"/>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91525">
      <w:bodyDiv w:val="1"/>
      <w:marLeft w:val="0"/>
      <w:marRight w:val="0"/>
      <w:marTop w:val="0"/>
      <w:marBottom w:val="0"/>
      <w:divBdr>
        <w:top w:val="none" w:sz="0" w:space="0" w:color="auto"/>
        <w:left w:val="none" w:sz="0" w:space="0" w:color="auto"/>
        <w:bottom w:val="none" w:sz="0" w:space="0" w:color="auto"/>
        <w:right w:val="none" w:sz="0" w:space="0" w:color="auto"/>
      </w:divBdr>
      <w:divsChild>
        <w:div w:id="1201744696">
          <w:marLeft w:val="403"/>
          <w:marRight w:val="0"/>
          <w:marTop w:val="0"/>
          <w:marBottom w:val="80"/>
          <w:divBdr>
            <w:top w:val="none" w:sz="0" w:space="0" w:color="auto"/>
            <w:left w:val="none" w:sz="0" w:space="0" w:color="auto"/>
            <w:bottom w:val="none" w:sz="0" w:space="0" w:color="auto"/>
            <w:right w:val="none" w:sz="0" w:space="0" w:color="auto"/>
          </w:divBdr>
        </w:div>
      </w:divsChild>
    </w:div>
    <w:div w:id="1588612394">
      <w:bodyDiv w:val="1"/>
      <w:marLeft w:val="0"/>
      <w:marRight w:val="0"/>
      <w:marTop w:val="0"/>
      <w:marBottom w:val="0"/>
      <w:divBdr>
        <w:top w:val="none" w:sz="0" w:space="0" w:color="auto"/>
        <w:left w:val="none" w:sz="0" w:space="0" w:color="auto"/>
        <w:bottom w:val="none" w:sz="0" w:space="0" w:color="auto"/>
        <w:right w:val="none" w:sz="0" w:space="0" w:color="auto"/>
      </w:divBdr>
    </w:div>
    <w:div w:id="168960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ab33e2c81635478d"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54f1895d74124bea"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87833-0CB7-4B65-ADA8-EC66EF2F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5398</Words>
  <Characters>29691</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Deutscher Wetterdienst</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Hervo</dc:creator>
  <dc:description/>
  <cp:lastModifiedBy>Bircher Simone</cp:lastModifiedBy>
  <cp:revision>5</cp:revision>
  <cp:lastPrinted>2020-08-20T11:41:00Z</cp:lastPrinted>
  <dcterms:created xsi:type="dcterms:W3CDTF">2021-06-02T09:43:00Z</dcterms:created>
  <dcterms:modified xsi:type="dcterms:W3CDTF">2021-06-02T09:57:00Z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Deutscher Wetterdienst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