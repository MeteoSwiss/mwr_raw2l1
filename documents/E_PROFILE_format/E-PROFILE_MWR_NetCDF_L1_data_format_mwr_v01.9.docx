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0"/>
        <w:rPr/>
      </w:pPr>
      <w:r>
        <w:rPr/>
      </w:r>
    </w:p>
    <w:p>
      <w:pPr>
        <w:pStyle w:val="Normal"/>
        <w:rPr/>
      </w:pPr>
      <w:r>
        <w:rPr/>
      </w:r>
    </w:p>
    <w:p>
      <w:pPr>
        <w:pStyle w:val="Normal"/>
        <w:pBdr>
          <w:top w:val="single" w:sz="4" w:space="1" w:color="000000"/>
          <w:bottom w:val="single" w:sz="4" w:space="0" w:color="000000"/>
        </w:pBdr>
        <w:shd w:val="clear" w:color="auto" w:fill="E6E6E6"/>
        <w:rPr/>
      </w:pPr>
      <w:r>
        <w:rPr/>
      </w:r>
    </w:p>
    <w:p>
      <w:pPr>
        <w:pStyle w:val="Normal"/>
        <w:pBdr>
          <w:top w:val="single" w:sz="4" w:space="1" w:color="000000"/>
          <w:bottom w:val="single" w:sz="4" w:space="0" w:color="000000"/>
        </w:pBdr>
        <w:shd w:val="clear" w:color="auto" w:fill="E6E6E6"/>
        <w:jc w:val="center"/>
        <w:rPr>
          <w:b/>
          <w:b/>
          <w:i/>
          <w:i/>
          <w:sz w:val="32"/>
          <w:szCs w:val="32"/>
          <w:lang w:val="en-US"/>
        </w:rPr>
      </w:pPr>
      <w:r>
        <w:rPr>
          <w:b/>
          <w:i/>
          <w:sz w:val="32"/>
          <w:szCs w:val="32"/>
          <w:lang w:val="en-US"/>
        </w:rPr>
        <w:t>E-PROFILE Programme</w:t>
      </w:r>
    </w:p>
    <w:p>
      <w:pPr>
        <w:pStyle w:val="Normal"/>
        <w:pBdr>
          <w:top w:val="single" w:sz="4" w:space="1" w:color="000000"/>
          <w:bottom w:val="single" w:sz="4" w:space="0" w:color="000000"/>
        </w:pBdr>
        <w:shd w:val="clear" w:color="auto" w:fill="E6E6E6"/>
        <w:jc w:val="center"/>
        <w:rPr>
          <w:b/>
          <w:b/>
          <w:i/>
          <w:i/>
          <w:sz w:val="32"/>
          <w:szCs w:val="32"/>
          <w:lang w:val="en-US"/>
        </w:rPr>
      </w:pPr>
      <w:r>
        <w:rPr>
          <w:b/>
          <w:i/>
          <w:sz w:val="32"/>
          <w:szCs w:val="32"/>
          <w:lang w:val="en-US"/>
        </w:rPr>
      </w:r>
    </w:p>
    <w:p>
      <w:pPr>
        <w:pStyle w:val="Normal"/>
        <w:pBdr>
          <w:top w:val="single" w:sz="4" w:space="1" w:color="000000"/>
          <w:bottom w:val="single" w:sz="4" w:space="0" w:color="000000"/>
        </w:pBdr>
        <w:shd w:val="clear" w:color="auto" w:fill="E6E6E6"/>
        <w:jc w:val="center"/>
        <w:rPr>
          <w:b/>
          <w:b/>
          <w:i/>
          <w:i/>
          <w:sz w:val="32"/>
          <w:szCs w:val="32"/>
          <w:lang w:val="en-US"/>
        </w:rPr>
      </w:pPr>
      <w:r>
        <w:rPr>
          <w:b/>
          <w:i/>
          <w:sz w:val="32"/>
          <w:szCs w:val="32"/>
          <w:lang w:val="en-US"/>
        </w:rPr>
        <w:t>MWR NetCDF Level 1 data format description</w:t>
      </w:r>
    </w:p>
    <w:p>
      <w:pPr>
        <w:pStyle w:val="Normal"/>
        <w:pBdr>
          <w:top w:val="single" w:sz="4" w:space="1" w:color="000000"/>
          <w:bottom w:val="single" w:sz="4" w:space="0" w:color="000000"/>
        </w:pBdr>
        <w:shd w:val="clear" w:color="auto" w:fill="E6E6E6"/>
        <w:jc w:val="center"/>
        <w:rPr>
          <w:lang w:val="en-US"/>
        </w:rPr>
      </w:pPr>
      <w:r>
        <w:rPr>
          <w:lang w:val="en-US"/>
        </w:rPr>
      </w:r>
    </w:p>
    <w:p>
      <w:pPr>
        <w:pStyle w:val="Normal"/>
        <w:rPr>
          <w:lang w:val="en-US"/>
        </w:rPr>
      </w:pPr>
      <w:r>
        <w:rPr>
          <w:lang w:val="en-US"/>
        </w:rPr>
      </w:r>
    </w:p>
    <w:p>
      <w:pPr>
        <w:pStyle w:val="Normal"/>
        <w:spacing w:before="0" w:after="0"/>
        <w:rPr>
          <w:i/>
          <w:i/>
        </w:rPr>
      </w:pPr>
      <w:r>
        <w:rPr/>
        <w:t>Prepared by:</w:t>
        <w:tab/>
        <w:tab/>
      </w:r>
      <w:r>
        <w:rPr>
          <w:b/>
        </w:rPr>
        <w:t>E-PROFILE MWR Data Format Task Force</w:t>
      </w:r>
    </w:p>
    <w:p>
      <w:pPr>
        <w:pStyle w:val="Normal"/>
        <w:spacing w:before="0" w:after="0"/>
        <w:rPr/>
      </w:pPr>
      <w:r>
        <w:rPr/>
      </w:r>
    </w:p>
    <w:p>
      <w:pPr>
        <w:pStyle w:val="Normal"/>
        <w:spacing w:before="0" w:after="0"/>
        <w:rPr/>
      </w:pPr>
      <w:r>
        <w:rPr/>
        <w:t>Summary:</w:t>
        <w:tab/>
        <w:tab/>
      </w:r>
      <w:r>
        <w:rPr>
          <w:b/>
        </w:rPr>
        <w:t>E-PROFILE</w:t>
      </w:r>
      <w:r>
        <w:rPr/>
        <w:t xml:space="preserve"> </w:t>
      </w:r>
      <w:r>
        <w:rPr>
          <w:b/>
        </w:rPr>
        <w:t>MWR data format description</w:t>
      </w:r>
    </w:p>
    <w:p>
      <w:pPr>
        <w:pStyle w:val="Normal"/>
        <w:spacing w:before="0" w:after="0"/>
        <w:rPr/>
      </w:pPr>
      <w:r>
        <w:rPr/>
      </w:r>
    </w:p>
    <w:p>
      <w:pPr>
        <w:pStyle w:val="Normal"/>
        <w:spacing w:before="0" w:after="0"/>
        <w:rPr>
          <w:b/>
          <w:b/>
        </w:rPr>
      </w:pPr>
      <w:r>
        <w:rPr/>
        <w:t>Action required:</w:t>
        <w:tab/>
      </w:r>
      <w:r>
        <w:rPr>
          <w:b/>
        </w:rPr>
        <w:t>For information and comment</w:t>
      </w:r>
    </w:p>
    <w:p>
      <w:pPr>
        <w:pStyle w:val="Normal"/>
        <w:spacing w:before="0" w:after="0"/>
        <w:rPr/>
      </w:pPr>
      <w:r>
        <w:rPr/>
      </w:r>
    </w:p>
    <w:p>
      <w:pPr>
        <w:pStyle w:val="Normal"/>
        <w:spacing w:before="0" w:after="0"/>
        <w:rPr>
          <w:b/>
          <w:b/>
        </w:rPr>
      </w:pPr>
      <w:r>
        <w:rPr/>
        <w:t>Distribution:</w:t>
        <w:tab/>
        <w:tab/>
      </w:r>
      <w:r>
        <w:rPr>
          <w:b/>
        </w:rPr>
        <w:t>EUMETNET Members and Partners</w:t>
      </w:r>
    </w:p>
    <w:p>
      <w:pPr>
        <w:pStyle w:val="Normal"/>
        <w:spacing w:before="0" w:after="0"/>
        <w:rPr>
          <w:b/>
          <w:b/>
        </w:rPr>
      </w:pPr>
      <w:r>
        <w:rPr>
          <w:b/>
        </w:rPr>
      </w:r>
    </w:p>
    <w:tbl>
      <w:tblPr>
        <w:tblW w:w="9448" w:type="dxa"/>
        <w:jc w:val="left"/>
        <w:tblInd w:w="0" w:type="dxa"/>
        <w:tblCellMar>
          <w:top w:w="0" w:type="dxa"/>
          <w:left w:w="108" w:type="dxa"/>
          <w:bottom w:w="0" w:type="dxa"/>
          <w:right w:w="108" w:type="dxa"/>
        </w:tblCellMar>
        <w:tblLook w:val="01e0" w:noHBand="0" w:noVBand="0" w:firstColumn="1" w:lastRow="1" w:lastColumn="1" w:firstRow="1"/>
      </w:tblPr>
      <w:tblGrid>
        <w:gridCol w:w="1383"/>
        <w:gridCol w:w="1275"/>
        <w:gridCol w:w="2107"/>
        <w:gridCol w:w="4682"/>
      </w:tblGrid>
      <w:tr>
        <w:trPr/>
        <w:tc>
          <w:tcPr>
            <w:tcW w:w="1383" w:type="dxa"/>
            <w:tcBorders>
              <w:top w:val="single" w:sz="4" w:space="0" w:color="000000"/>
              <w:left w:val="single" w:sz="4" w:space="0" w:color="000000"/>
              <w:bottom w:val="single" w:sz="4" w:space="0" w:color="000000"/>
              <w:right w:val="single" w:sz="4" w:space="0" w:color="000000"/>
            </w:tcBorders>
            <w:shd w:color="auto" w:fill="E6E6E6" w:val="clear"/>
          </w:tcPr>
          <w:p>
            <w:pPr>
              <w:pStyle w:val="Normal"/>
              <w:spacing w:before="120" w:after="0"/>
              <w:jc w:val="center"/>
              <w:rPr/>
            </w:pPr>
            <w:r>
              <w:rPr/>
              <w:t>Reference</w:t>
            </w:r>
          </w:p>
        </w:tc>
        <w:tc>
          <w:tcPr>
            <w:tcW w:w="1275" w:type="dxa"/>
            <w:tcBorders>
              <w:top w:val="single" w:sz="4" w:space="0" w:color="000000"/>
              <w:left w:val="single" w:sz="4" w:space="0" w:color="000000"/>
              <w:bottom w:val="single" w:sz="4" w:space="0" w:color="000000"/>
              <w:right w:val="single" w:sz="4" w:space="0" w:color="000000"/>
            </w:tcBorders>
            <w:shd w:color="auto" w:fill="E6E6E6" w:val="clear"/>
          </w:tcPr>
          <w:p>
            <w:pPr>
              <w:pStyle w:val="Normal"/>
              <w:spacing w:before="120" w:after="0"/>
              <w:jc w:val="center"/>
              <w:rPr>
                <w:b/>
                <w:b/>
              </w:rPr>
            </w:pPr>
            <w:r>
              <w:rPr>
                <w:b/>
              </w:rPr>
              <w:t>Date</w:t>
            </w:r>
          </w:p>
        </w:tc>
        <w:tc>
          <w:tcPr>
            <w:tcW w:w="2107" w:type="dxa"/>
            <w:tcBorders>
              <w:top w:val="single" w:sz="4" w:space="0" w:color="000000"/>
              <w:left w:val="single" w:sz="4" w:space="0" w:color="000000"/>
              <w:bottom w:val="single" w:sz="4" w:space="0" w:color="000000"/>
              <w:right w:val="single" w:sz="4" w:space="0" w:color="000000"/>
            </w:tcBorders>
            <w:shd w:color="auto" w:fill="E6E6E6" w:val="clear"/>
          </w:tcPr>
          <w:p>
            <w:pPr>
              <w:pStyle w:val="Normal"/>
              <w:spacing w:before="120" w:after="0"/>
              <w:jc w:val="center"/>
              <w:rPr>
                <w:b/>
                <w:b/>
              </w:rPr>
            </w:pPr>
            <w:r>
              <w:rPr>
                <w:b/>
              </w:rPr>
              <w:t>Author(s)</w:t>
            </w:r>
          </w:p>
        </w:tc>
        <w:tc>
          <w:tcPr>
            <w:tcW w:w="4682" w:type="dxa"/>
            <w:tcBorders>
              <w:top w:val="single" w:sz="4" w:space="0" w:color="000000"/>
              <w:left w:val="single" w:sz="4" w:space="0" w:color="000000"/>
              <w:bottom w:val="single" w:sz="4" w:space="0" w:color="000000"/>
              <w:right w:val="single" w:sz="4" w:space="0" w:color="000000"/>
            </w:tcBorders>
            <w:shd w:color="auto" w:fill="E6E6E6" w:val="clear"/>
          </w:tcPr>
          <w:p>
            <w:pPr>
              <w:pStyle w:val="Normal"/>
              <w:spacing w:before="120" w:after="0"/>
              <w:jc w:val="center"/>
              <w:rPr>
                <w:b/>
                <w:b/>
              </w:rPr>
            </w:pPr>
            <w:r>
              <w:rPr>
                <w:b/>
              </w:rPr>
              <w:t>Content</w:t>
            </w:r>
          </w:p>
        </w:tc>
      </w:tr>
      <w:tr>
        <w:trPr/>
        <w:tc>
          <w:tcPr>
            <w:tcW w:w="138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jc w:val="center"/>
              <w:rPr>
                <w:sz w:val="18"/>
                <w:szCs w:val="18"/>
              </w:rPr>
            </w:pPr>
            <w:r>
              <w:rPr>
                <w:sz w:val="18"/>
                <w:szCs w:val="18"/>
              </w:rPr>
              <w:t>Version 1.0</w:t>
            </w:r>
          </w:p>
        </w:tc>
        <w:tc>
          <w:tcPr>
            <w:tcW w:w="127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jc w:val="center"/>
              <w:rPr>
                <w:sz w:val="18"/>
                <w:szCs w:val="18"/>
              </w:rPr>
            </w:pPr>
            <w:r>
              <w:rPr>
                <w:sz w:val="18"/>
                <w:szCs w:val="18"/>
              </w:rPr>
              <w:t>31/03/2020</w:t>
            </w:r>
          </w:p>
        </w:tc>
        <w:tc>
          <w:tcPr>
            <w:tcW w:w="21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jc w:val="center"/>
              <w:rPr>
                <w:sz w:val="18"/>
                <w:szCs w:val="18"/>
              </w:rPr>
            </w:pPr>
            <w:r>
              <w:rPr>
                <w:sz w:val="18"/>
                <w:szCs w:val="18"/>
              </w:rPr>
              <w:t>MWR Data Format Task Force: Rolf Rüfenacht,  Emiliano Orlandi, Bernhard Posphical, Harald Czekala, Christine Knist, Nico Cimini, Simone Bircher-Adrot,  Myles Turp, Pauline Martinet, Ulrich Loehnert, Claire Merker</w:t>
            </w:r>
          </w:p>
        </w:tc>
        <w:tc>
          <w:tcPr>
            <w:tcW w:w="468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jc w:val="left"/>
              <w:rPr>
                <w:sz w:val="18"/>
                <w:szCs w:val="18"/>
              </w:rPr>
            </w:pPr>
            <w:r>
              <w:rPr>
                <w:sz w:val="18"/>
                <w:szCs w:val="18"/>
              </w:rPr>
              <w:t>Initiation of draft after first meeting of MWR Data Format Task Force on 18 Mar 2020</w:t>
            </w:r>
          </w:p>
        </w:tc>
      </w:tr>
      <w:tr>
        <w:trPr/>
        <w:tc>
          <w:tcPr>
            <w:tcW w:w="138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jc w:val="center"/>
              <w:rPr>
                <w:sz w:val="18"/>
                <w:szCs w:val="18"/>
              </w:rPr>
            </w:pPr>
            <w:r>
              <w:rPr>
                <w:sz w:val="18"/>
                <w:szCs w:val="18"/>
              </w:rPr>
              <w:t>Version 1.1</w:t>
            </w:r>
          </w:p>
        </w:tc>
        <w:tc>
          <w:tcPr>
            <w:tcW w:w="127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jc w:val="center"/>
              <w:rPr>
                <w:sz w:val="18"/>
                <w:szCs w:val="18"/>
              </w:rPr>
            </w:pPr>
            <w:r>
              <w:rPr>
                <w:sz w:val="18"/>
                <w:szCs w:val="18"/>
              </w:rPr>
              <w:t>17/07/2020</w:t>
            </w:r>
          </w:p>
        </w:tc>
        <w:tc>
          <w:tcPr>
            <w:tcW w:w="21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jc w:val="center"/>
              <w:rPr>
                <w:sz w:val="18"/>
                <w:szCs w:val="18"/>
              </w:rPr>
            </w:pPr>
            <w:r>
              <w:rPr>
                <w:sz w:val="18"/>
                <w:szCs w:val="18"/>
              </w:rPr>
              <w:t>MWR Data Format Task Force</w:t>
            </w:r>
          </w:p>
        </w:tc>
        <w:tc>
          <w:tcPr>
            <w:tcW w:w="468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jc w:val="left"/>
              <w:rPr>
                <w:sz w:val="18"/>
                <w:szCs w:val="18"/>
              </w:rPr>
            </w:pPr>
            <w:r>
              <w:rPr>
                <w:sz w:val="18"/>
                <w:szCs w:val="18"/>
              </w:rPr>
              <w:t>Amendments of various members of MWR Data Format Task Force and inclusion of decisions taken during task force meeting on 17 Jun 2020</w:t>
            </w:r>
          </w:p>
        </w:tc>
      </w:tr>
      <w:tr>
        <w:trPr/>
        <w:tc>
          <w:tcPr>
            <w:tcW w:w="138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jc w:val="center"/>
              <w:rPr>
                <w:sz w:val="18"/>
                <w:szCs w:val="18"/>
              </w:rPr>
            </w:pPr>
            <w:r>
              <w:rPr>
                <w:sz w:val="18"/>
                <w:szCs w:val="18"/>
              </w:rPr>
              <w:t>Version 1.2</w:t>
            </w:r>
          </w:p>
        </w:tc>
        <w:tc>
          <w:tcPr>
            <w:tcW w:w="127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jc w:val="center"/>
              <w:rPr>
                <w:sz w:val="18"/>
                <w:szCs w:val="18"/>
              </w:rPr>
            </w:pPr>
            <w:r>
              <w:rPr>
                <w:sz w:val="18"/>
                <w:szCs w:val="18"/>
              </w:rPr>
              <w:t>01/09/2020</w:t>
            </w:r>
          </w:p>
        </w:tc>
        <w:tc>
          <w:tcPr>
            <w:tcW w:w="21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jc w:val="center"/>
              <w:rPr>
                <w:sz w:val="18"/>
                <w:szCs w:val="18"/>
              </w:rPr>
            </w:pPr>
            <w:r>
              <w:rPr>
                <w:sz w:val="18"/>
                <w:szCs w:val="18"/>
              </w:rPr>
              <w:t>MWR Data Format Task Force</w:t>
            </w:r>
          </w:p>
        </w:tc>
        <w:tc>
          <w:tcPr>
            <w:tcW w:w="468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jc w:val="left"/>
              <w:rPr>
                <w:sz w:val="18"/>
                <w:szCs w:val="18"/>
              </w:rPr>
            </w:pPr>
            <w:r>
              <w:rPr>
                <w:sz w:val="18"/>
                <w:szCs w:val="18"/>
              </w:rPr>
              <w:t>Remove L2 data format documentation - this document now only contains the L1 data format. Amendments of various members of MWR Data Format Task Force and inclusion of decisions taken during task force meeting on 25 Aug 2020</w:t>
            </w:r>
          </w:p>
        </w:tc>
      </w:tr>
      <w:tr>
        <w:trPr/>
        <w:tc>
          <w:tcPr>
            <w:tcW w:w="138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jc w:val="center"/>
              <w:rPr>
                <w:sz w:val="18"/>
                <w:szCs w:val="18"/>
              </w:rPr>
            </w:pPr>
            <w:r>
              <w:rPr>
                <w:sz w:val="18"/>
                <w:szCs w:val="18"/>
              </w:rPr>
              <w:t>Version 1.3</w:t>
            </w:r>
          </w:p>
        </w:tc>
        <w:tc>
          <w:tcPr>
            <w:tcW w:w="127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jc w:val="center"/>
              <w:rPr>
                <w:sz w:val="18"/>
                <w:szCs w:val="18"/>
              </w:rPr>
            </w:pPr>
            <w:r>
              <w:rPr>
                <w:sz w:val="18"/>
                <w:szCs w:val="18"/>
              </w:rPr>
              <w:t>21/09/2020</w:t>
            </w:r>
          </w:p>
        </w:tc>
        <w:tc>
          <w:tcPr>
            <w:tcW w:w="21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jc w:val="center"/>
              <w:rPr>
                <w:sz w:val="18"/>
                <w:szCs w:val="18"/>
              </w:rPr>
            </w:pPr>
            <w:r>
              <w:rPr>
                <w:sz w:val="18"/>
                <w:szCs w:val="18"/>
              </w:rPr>
              <w:t>MWR Data Format Task Force</w:t>
            </w:r>
          </w:p>
        </w:tc>
        <w:tc>
          <w:tcPr>
            <w:tcW w:w="468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jc w:val="left"/>
              <w:rPr>
                <w:sz w:val="18"/>
                <w:szCs w:val="18"/>
              </w:rPr>
            </w:pPr>
            <w:r>
              <w:rPr>
                <w:sz w:val="18"/>
                <w:szCs w:val="18"/>
              </w:rPr>
              <w:t>Amendments based on discussions during task force meeting on 15 Sep 2020</w:t>
            </w:r>
          </w:p>
        </w:tc>
      </w:tr>
      <w:tr>
        <w:trPr/>
        <w:tc>
          <w:tcPr>
            <w:tcW w:w="138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jc w:val="center"/>
              <w:rPr>
                <w:sz w:val="18"/>
                <w:szCs w:val="18"/>
              </w:rPr>
            </w:pPr>
            <w:r>
              <w:rPr>
                <w:sz w:val="18"/>
                <w:szCs w:val="18"/>
              </w:rPr>
              <w:t>Version 1.4</w:t>
            </w:r>
          </w:p>
        </w:tc>
        <w:tc>
          <w:tcPr>
            <w:tcW w:w="127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jc w:val="center"/>
              <w:rPr>
                <w:sz w:val="18"/>
                <w:szCs w:val="18"/>
              </w:rPr>
            </w:pPr>
            <w:r>
              <w:rPr>
                <w:sz w:val="18"/>
                <w:szCs w:val="18"/>
              </w:rPr>
              <w:t>02/06/2021</w:t>
            </w:r>
          </w:p>
        </w:tc>
        <w:tc>
          <w:tcPr>
            <w:tcW w:w="21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jc w:val="center"/>
              <w:rPr>
                <w:sz w:val="18"/>
                <w:szCs w:val="18"/>
              </w:rPr>
            </w:pPr>
            <w:r>
              <w:rPr>
                <w:sz w:val="18"/>
                <w:szCs w:val="18"/>
              </w:rPr>
              <w:t>MWR Data Format Task Force</w:t>
            </w:r>
          </w:p>
        </w:tc>
        <w:tc>
          <w:tcPr>
            <w:tcW w:w="468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jc w:val="left"/>
              <w:rPr>
                <w:sz w:val="18"/>
                <w:szCs w:val="18"/>
              </w:rPr>
            </w:pPr>
            <w:r>
              <w:rPr>
                <w:sz w:val="18"/>
                <w:szCs w:val="18"/>
              </w:rPr>
              <w:t>Inclusion of decisions taken during task force meeting on 12 Jan 2021</w:t>
            </w:r>
          </w:p>
        </w:tc>
      </w:tr>
      <w:tr>
        <w:trPr/>
        <w:tc>
          <w:tcPr>
            <w:tcW w:w="138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jc w:val="center"/>
              <w:rPr>
                <w:sz w:val="18"/>
                <w:szCs w:val="18"/>
              </w:rPr>
            </w:pPr>
            <w:r>
              <w:rPr>
                <w:sz w:val="18"/>
                <w:szCs w:val="18"/>
              </w:rPr>
              <w:t>Version 1.5</w:t>
            </w:r>
          </w:p>
        </w:tc>
        <w:tc>
          <w:tcPr>
            <w:tcW w:w="127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jc w:val="center"/>
              <w:rPr>
                <w:sz w:val="18"/>
                <w:szCs w:val="18"/>
              </w:rPr>
            </w:pPr>
            <w:r>
              <w:rPr>
                <w:sz w:val="18"/>
                <w:szCs w:val="18"/>
              </w:rPr>
              <w:t>09/02/2022</w:t>
            </w:r>
          </w:p>
        </w:tc>
        <w:tc>
          <w:tcPr>
            <w:tcW w:w="21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jc w:val="center"/>
              <w:rPr>
                <w:sz w:val="18"/>
                <w:szCs w:val="18"/>
                <w:lang w:val="de-CH"/>
              </w:rPr>
            </w:pPr>
            <w:r>
              <w:rPr>
                <w:sz w:val="18"/>
                <w:szCs w:val="18"/>
                <w:lang w:val="de-CH"/>
              </w:rPr>
              <w:t>Rolf Rüfenacht, Bernhard Pospichal, Tobias Marke</w:t>
            </w:r>
          </w:p>
        </w:tc>
        <w:tc>
          <w:tcPr>
            <w:tcW w:w="468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jc w:val="left"/>
              <w:rPr>
                <w:sz w:val="18"/>
                <w:szCs w:val="18"/>
              </w:rPr>
            </w:pPr>
            <w:r>
              <w:rPr>
                <w:sz w:val="18"/>
                <w:szCs w:val="18"/>
              </w:rPr>
              <w:t>Pre-meeting amendments for discussion on 11 Feb 2022</w:t>
            </w:r>
          </w:p>
        </w:tc>
      </w:tr>
      <w:tr>
        <w:trPr>
          <w:trHeight w:val="371" w:hRule="atLeast"/>
        </w:trPr>
        <w:tc>
          <w:tcPr>
            <w:tcW w:w="138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jc w:val="center"/>
              <w:rPr>
                <w:sz w:val="18"/>
                <w:szCs w:val="18"/>
              </w:rPr>
            </w:pPr>
            <w:r>
              <w:rPr>
                <w:sz w:val="18"/>
                <w:szCs w:val="18"/>
              </w:rPr>
              <w:t>Version 1.6</w:t>
            </w:r>
          </w:p>
        </w:tc>
        <w:tc>
          <w:tcPr>
            <w:tcW w:w="127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jc w:val="center"/>
              <w:rPr>
                <w:sz w:val="18"/>
                <w:szCs w:val="18"/>
              </w:rPr>
            </w:pPr>
            <w:r>
              <w:rPr>
                <w:sz w:val="18"/>
                <w:szCs w:val="18"/>
              </w:rPr>
              <w:t>22/02/2022</w:t>
            </w:r>
          </w:p>
        </w:tc>
        <w:tc>
          <w:tcPr>
            <w:tcW w:w="21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jc w:val="center"/>
              <w:rPr>
                <w:sz w:val="18"/>
                <w:szCs w:val="18"/>
              </w:rPr>
            </w:pPr>
            <w:r>
              <w:rPr>
                <w:sz w:val="18"/>
                <w:szCs w:val="18"/>
              </w:rPr>
              <w:t>MWR Data fromat task force incl. new member Tobias Marke</w:t>
            </w:r>
          </w:p>
        </w:tc>
        <w:tc>
          <w:tcPr>
            <w:tcW w:w="468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jc w:val="left"/>
              <w:rPr>
                <w:sz w:val="18"/>
                <w:szCs w:val="18"/>
              </w:rPr>
            </w:pPr>
            <w:r>
              <w:rPr>
                <w:sz w:val="18"/>
                <w:szCs w:val="18"/>
              </w:rPr>
              <w:t>Inclusion of decisions from meeting of 11 Feb 2022 plus work on time bounds and IR pointing</w:t>
            </w:r>
          </w:p>
        </w:tc>
      </w:tr>
      <w:tr>
        <w:trPr>
          <w:trHeight w:val="371" w:hRule="atLeast"/>
        </w:trPr>
        <w:tc>
          <w:tcPr>
            <w:tcW w:w="138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jc w:val="center"/>
              <w:rPr>
                <w:sz w:val="18"/>
                <w:szCs w:val="18"/>
              </w:rPr>
            </w:pPr>
            <w:r>
              <w:rPr>
                <w:sz w:val="18"/>
                <w:szCs w:val="18"/>
              </w:rPr>
              <w:t>Version 1.7</w:t>
            </w:r>
          </w:p>
        </w:tc>
        <w:tc>
          <w:tcPr>
            <w:tcW w:w="127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jc w:val="center"/>
              <w:rPr>
                <w:sz w:val="18"/>
                <w:szCs w:val="18"/>
              </w:rPr>
            </w:pPr>
            <w:r>
              <w:rPr>
                <w:sz w:val="18"/>
                <w:szCs w:val="18"/>
              </w:rPr>
              <w:t>16/05/2022</w:t>
            </w:r>
          </w:p>
        </w:tc>
        <w:tc>
          <w:tcPr>
            <w:tcW w:w="21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jc w:val="center"/>
              <w:rPr>
                <w:sz w:val="18"/>
                <w:szCs w:val="18"/>
              </w:rPr>
            </w:pPr>
            <w:r>
              <w:rPr>
                <w:sz w:val="18"/>
                <w:szCs w:val="18"/>
              </w:rPr>
              <w:t>Rolf Rüfenacht</w:t>
            </w:r>
          </w:p>
        </w:tc>
        <w:tc>
          <w:tcPr>
            <w:tcW w:w="468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jc w:val="left"/>
              <w:rPr>
                <w:sz w:val="18"/>
                <w:szCs w:val="18"/>
              </w:rPr>
            </w:pPr>
            <w:r>
              <w:rPr>
                <w:sz w:val="18"/>
                <w:szCs w:val="18"/>
              </w:rPr>
              <w:t>Amendments from learnings during coding of mwr_raw2l1</w:t>
            </w:r>
          </w:p>
        </w:tc>
      </w:tr>
      <w:tr>
        <w:trPr>
          <w:trHeight w:val="371" w:hRule="atLeast"/>
        </w:trPr>
        <w:tc>
          <w:tcPr>
            <w:tcW w:w="138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jc w:val="center"/>
              <w:rPr>
                <w:sz w:val="18"/>
                <w:szCs w:val="18"/>
              </w:rPr>
            </w:pPr>
            <w:r>
              <w:rPr>
                <w:sz w:val="18"/>
                <w:szCs w:val="18"/>
              </w:rPr>
              <w:t>Version 1.8</w:t>
            </w:r>
          </w:p>
        </w:tc>
        <w:tc>
          <w:tcPr>
            <w:tcW w:w="127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jc w:val="center"/>
              <w:rPr>
                <w:sz w:val="18"/>
                <w:szCs w:val="18"/>
              </w:rPr>
            </w:pPr>
            <w:r>
              <w:rPr>
                <w:sz w:val="18"/>
                <w:szCs w:val="18"/>
              </w:rPr>
              <w:t>07/06/2022</w:t>
            </w:r>
          </w:p>
        </w:tc>
        <w:tc>
          <w:tcPr>
            <w:tcW w:w="21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jc w:val="center"/>
              <w:rPr>
                <w:sz w:val="18"/>
                <w:szCs w:val="18"/>
              </w:rPr>
            </w:pPr>
            <w:r>
              <w:rPr>
                <w:sz w:val="18"/>
                <w:szCs w:val="18"/>
              </w:rPr>
              <w:t>MWR Data Format Task Force</w:t>
            </w:r>
          </w:p>
        </w:tc>
        <w:tc>
          <w:tcPr>
            <w:tcW w:w="468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jc w:val="left"/>
              <w:rPr>
                <w:sz w:val="18"/>
                <w:szCs w:val="18"/>
              </w:rPr>
            </w:pPr>
            <w:r>
              <w:rPr>
                <w:sz w:val="18"/>
                <w:szCs w:val="18"/>
              </w:rPr>
              <w:t>Amendments based on discussions during task force meeting on 03 Jun 2022</w:t>
            </w:r>
          </w:p>
        </w:tc>
      </w:tr>
      <w:tr>
        <w:trPr>
          <w:trHeight w:val="371" w:hRule="atLeast"/>
        </w:trPr>
        <w:tc>
          <w:tcPr>
            <w:tcW w:w="138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jc w:val="center"/>
              <w:rPr>
                <w:sz w:val="18"/>
                <w:szCs w:val="18"/>
              </w:rPr>
            </w:pPr>
            <w:r>
              <w:rPr>
                <w:sz w:val="18"/>
                <w:szCs w:val="18"/>
              </w:rPr>
            </w:r>
          </w:p>
        </w:tc>
        <w:tc>
          <w:tcPr>
            <w:tcW w:w="127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jc w:val="center"/>
              <w:rPr>
                <w:sz w:val="18"/>
                <w:szCs w:val="18"/>
              </w:rPr>
            </w:pPr>
            <w:r>
              <w:rPr>
                <w:sz w:val="18"/>
                <w:szCs w:val="18"/>
              </w:rPr>
            </w:r>
          </w:p>
        </w:tc>
        <w:tc>
          <w:tcPr>
            <w:tcW w:w="21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jc w:val="center"/>
              <w:rPr>
                <w:sz w:val="18"/>
                <w:szCs w:val="18"/>
              </w:rPr>
            </w:pPr>
            <w:r>
              <w:rPr>
                <w:sz w:val="18"/>
                <w:szCs w:val="18"/>
              </w:rPr>
            </w:r>
          </w:p>
        </w:tc>
        <w:tc>
          <w:tcPr>
            <w:tcW w:w="468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jc w:val="left"/>
              <w:rPr>
                <w:sz w:val="18"/>
                <w:szCs w:val="18"/>
              </w:rPr>
            </w:pPr>
            <w:r>
              <w:rPr>
                <w:sz w:val="18"/>
                <w:szCs w:val="18"/>
              </w:rPr>
            </w:r>
          </w:p>
        </w:tc>
      </w:tr>
      <w:tr>
        <w:trPr>
          <w:trHeight w:val="371" w:hRule="atLeast"/>
        </w:trPr>
        <w:tc>
          <w:tcPr>
            <w:tcW w:w="138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jc w:val="center"/>
              <w:rPr>
                <w:sz w:val="18"/>
                <w:szCs w:val="18"/>
              </w:rPr>
            </w:pPr>
            <w:r>
              <w:rPr>
                <w:sz w:val="18"/>
                <w:szCs w:val="18"/>
              </w:rPr>
            </w:r>
          </w:p>
        </w:tc>
        <w:tc>
          <w:tcPr>
            <w:tcW w:w="127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jc w:val="center"/>
              <w:rPr>
                <w:sz w:val="18"/>
                <w:szCs w:val="18"/>
              </w:rPr>
            </w:pPr>
            <w:r>
              <w:rPr>
                <w:sz w:val="18"/>
                <w:szCs w:val="18"/>
              </w:rPr>
            </w:r>
          </w:p>
        </w:tc>
        <w:tc>
          <w:tcPr>
            <w:tcW w:w="21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jc w:val="center"/>
              <w:rPr>
                <w:sz w:val="18"/>
                <w:szCs w:val="18"/>
              </w:rPr>
            </w:pPr>
            <w:r>
              <w:rPr>
                <w:sz w:val="18"/>
                <w:szCs w:val="18"/>
              </w:rPr>
            </w:r>
          </w:p>
        </w:tc>
        <w:tc>
          <w:tcPr>
            <w:tcW w:w="468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jc w:val="left"/>
              <w:rPr>
                <w:sz w:val="18"/>
                <w:szCs w:val="18"/>
              </w:rPr>
            </w:pPr>
            <w:r>
              <w:rPr>
                <w:sz w:val="18"/>
                <w:szCs w:val="18"/>
              </w:rPr>
            </w:r>
          </w:p>
        </w:tc>
      </w:tr>
    </w:tbl>
    <w:p>
      <w:pPr>
        <w:pStyle w:val="TOCHeading"/>
        <w:rPr>
          <w:rFonts w:ascii="Calibri" w:hAnsi="Calibri" w:eastAsia="Times New Roman" w:cs="Times New Roman" w:asciiTheme="minorHAnsi" w:hAnsiTheme="minorHAnsi"/>
          <w:b w:val="false"/>
          <w:b w:val="false"/>
          <w:bCs w:val="false"/>
          <w:color w:val="000000"/>
          <w:sz w:val="24"/>
          <w:szCs w:val="20"/>
        </w:rPr>
      </w:pPr>
      <w:r>
        <w:rPr>
          <w:rFonts w:eastAsia="Times New Roman" w:cs="Times New Roman" w:ascii="Calibri" w:hAnsi="Calibri"/>
          <w:b w:val="false"/>
          <w:bCs w:val="false"/>
          <w:color w:val="000000"/>
          <w:sz w:val="24"/>
          <w:szCs w:val="20"/>
        </w:rPr>
      </w:r>
      <w:r>
        <w:br w:type="page"/>
      </w:r>
    </w:p>
    <w:p>
      <w:pPr>
        <w:pStyle w:val="Heading1"/>
        <w:numPr>
          <w:ilvl w:val="0"/>
          <w:numId w:val="2"/>
        </w:numPr>
        <w:rPr>
          <w:rFonts w:cs="Arial"/>
          <w:szCs w:val="24"/>
        </w:rPr>
      </w:pPr>
      <w:bookmarkStart w:id="0" w:name="_Toc35340237"/>
      <w:r>
        <w:rPr/>
        <w:t>Lev</w:t>
      </w:r>
      <w:r>
        <w:rPr>
          <w:rFonts w:cs="Arial"/>
          <w:szCs w:val="24"/>
        </w:rPr>
        <w:t>el 1: L1</w:t>
      </w:r>
      <w:bookmarkEnd w:id="0"/>
      <w:r>
        <w:rPr>
          <w:rFonts w:cs="Arial"/>
          <w:szCs w:val="24"/>
        </w:rPr>
        <w:t xml:space="preserve"> - </w:t>
      </w:r>
      <w:r>
        <w:rPr>
          <w:rFonts w:cs="Arial"/>
          <w:szCs w:val="24"/>
          <w:lang w:val="en-US"/>
        </w:rPr>
        <w:t>MWR TB data (1B01)</w:t>
      </w:r>
    </w:p>
    <w:p>
      <w:pPr>
        <w:pStyle w:val="Heading2"/>
        <w:numPr>
          <w:ilvl w:val="1"/>
          <w:numId w:val="2"/>
        </w:numPr>
        <w:ind w:left="993" w:hanging="426"/>
        <w:rPr/>
      </w:pPr>
      <w:bookmarkStart w:id="1" w:name="_Toc35340238"/>
      <w:r>
        <w:rPr/>
        <w:t>Basics</w:t>
      </w:r>
      <w:bookmarkEnd w:id="1"/>
    </w:p>
    <w:p>
      <w:pPr>
        <w:pStyle w:val="Normal"/>
        <w:rPr>
          <w:color w:val="000000" w:themeColor="text1"/>
        </w:rPr>
      </w:pPr>
      <w:r>
        <w:rPr>
          <w:color w:val="000000" w:themeColor="text1"/>
        </w:rPr>
        <w:t xml:space="preserve">This file provides time series of MWR brightness temperature (TB) data in variable “tb”, along with system parameters and quality flags, i.e. all necessary information so </w:t>
      </w:r>
      <w:r>
        <w:rPr>
          <w:bCs/>
        </w:rPr>
        <w:t>that respective raw files are not needed anymore for retrieval of L2 data products</w:t>
      </w:r>
      <w:r>
        <w:rPr>
          <w:color w:val="000000" w:themeColor="text1"/>
        </w:rPr>
        <w:t>. These data correspond to data level 1B and are denoted 1B01. Data potentially coming from different elevation angles are flattened to simple time series (elevation is not a dimension) but the pointing_flag allows to unambiguously reconstruct scans.</w:t>
      </w:r>
    </w:p>
    <w:p>
      <w:pPr>
        <w:pStyle w:val="Normal"/>
        <w:rPr>
          <w:color w:val="FF0000"/>
        </w:rPr>
      </w:pPr>
      <w:r>
        <w:rPr>
          <w:color w:val="000000" w:themeColor="text1"/>
        </w:rPr>
        <w:t>The file is written in NetCDF4 format using the NetCDF Climate and Forecast (CF) Metadata Conventions.</w:t>
      </w:r>
    </w:p>
    <w:p>
      <w:pPr>
        <w:pStyle w:val="Heading2"/>
        <w:numPr>
          <w:ilvl w:val="1"/>
          <w:numId w:val="2"/>
        </w:numPr>
        <w:ind w:left="993" w:hanging="426"/>
        <w:rPr/>
      </w:pPr>
      <w:bookmarkStart w:id="2" w:name="_Toc35340239"/>
      <w:r>
        <w:rPr/>
        <w:t>Filename Convention</w:t>
      </w:r>
      <w:bookmarkEnd w:id="2"/>
    </w:p>
    <w:p>
      <w:pPr>
        <w:pStyle w:val="Normal"/>
        <w:spacing w:before="240" w:after="240"/>
        <w:rPr>
          <w:rFonts w:cs="Calibri" w:cstheme="minorHAnsi"/>
          <w:b/>
          <w:b/>
          <w:szCs w:val="24"/>
          <w:lang w:eastAsia="en-US"/>
        </w:rPr>
      </w:pPr>
      <w:r>
        <w:rPr>
          <w:rFonts w:cs="Calibri" w:cstheme="minorHAnsi"/>
          <w:b/>
          <w:szCs w:val="24"/>
          <w:lang w:eastAsia="en-US"/>
        </w:rPr>
        <w:t>MWR_1B01_N-NNNNN-N-NNNNN_IyyyymmddHHMM.nc</w:t>
      </w:r>
    </w:p>
    <w:p>
      <w:pPr>
        <w:pStyle w:val="Normal"/>
        <w:rPr>
          <w:rFonts w:cs="Calibri" w:cstheme="minorHAnsi"/>
          <w:szCs w:val="24"/>
          <w:lang w:eastAsia="en-US"/>
        </w:rPr>
      </w:pPr>
      <w:r>
        <w:rPr>
          <w:rFonts w:cs="Calibri" w:cstheme="minorHAnsi"/>
          <w:szCs w:val="24"/>
          <w:lang w:eastAsia="en-US"/>
        </w:rPr>
        <w:t>Where:</w:t>
      </w:r>
    </w:p>
    <w:p>
      <w:pPr>
        <w:pStyle w:val="Normal"/>
        <w:rPr>
          <w:rFonts w:cs="Calibri" w:cstheme="minorHAnsi"/>
          <w:szCs w:val="24"/>
          <w:lang w:eastAsia="en-US"/>
        </w:rPr>
      </w:pPr>
      <w:r>
        <w:rPr>
          <w:rFonts w:cs="Calibri" w:cstheme="minorHAnsi"/>
          <w:b/>
          <w:szCs w:val="24"/>
          <w:lang w:eastAsia="en-US"/>
        </w:rPr>
        <w:t>MWR</w:t>
      </w:r>
      <w:r>
        <w:rPr>
          <w:rFonts w:cs="Calibri" w:cstheme="minorHAnsi"/>
          <w:szCs w:val="24"/>
          <w:lang w:eastAsia="en-US"/>
        </w:rPr>
        <w:t xml:space="preserve"> Instruments of type microwave radiometer</w:t>
      </w:r>
    </w:p>
    <w:p>
      <w:pPr>
        <w:pStyle w:val="Normal"/>
        <w:rPr>
          <w:rFonts w:cs="Calibri" w:cstheme="minorHAnsi"/>
          <w:szCs w:val="24"/>
          <w:lang w:eastAsia="en-US"/>
        </w:rPr>
      </w:pPr>
      <w:r>
        <w:rPr>
          <w:rFonts w:cs="Calibri" w:cstheme="minorHAnsi"/>
          <w:b/>
          <w:szCs w:val="24"/>
          <w:lang w:eastAsia="en-US"/>
        </w:rPr>
        <w:t>1</w:t>
      </w:r>
      <w:r>
        <w:rPr>
          <w:rFonts w:cs="Calibri" w:cstheme="minorHAnsi"/>
          <w:szCs w:val="24"/>
          <w:lang w:eastAsia="en-US"/>
        </w:rPr>
        <w:t xml:space="preserve"> for level 1</w:t>
      </w:r>
    </w:p>
    <w:p>
      <w:pPr>
        <w:pStyle w:val="Normal"/>
        <w:rPr>
          <w:rFonts w:cs="Calibri" w:cstheme="minorHAnsi"/>
          <w:szCs w:val="24"/>
          <w:lang w:eastAsia="en-US"/>
        </w:rPr>
      </w:pPr>
      <w:r>
        <w:rPr>
          <w:rFonts w:cs="Calibri" w:cstheme="minorHAnsi"/>
          <w:b/>
          <w:szCs w:val="24"/>
          <w:lang w:eastAsia="en-US"/>
        </w:rPr>
        <w:t xml:space="preserve">B01 </w:t>
      </w:r>
      <w:r>
        <w:rPr>
          <w:rFonts w:cs="Calibri" w:cstheme="minorHAnsi"/>
          <w:szCs w:val="24"/>
          <w:lang w:eastAsia="en-US"/>
        </w:rPr>
        <w:t xml:space="preserve">is the </w:t>
      </w:r>
      <w:r>
        <w:rPr>
          <w:rFonts w:eastAsia="Calibri" w:cs="Calibri" w:cstheme="minorHAnsi"/>
          <w:szCs w:val="24"/>
        </w:rPr>
        <w:t xml:space="preserve">code specifying the </w:t>
      </w:r>
      <w:r>
        <w:rPr>
          <w:rFonts w:cs="Calibri" w:cstheme="minorHAnsi"/>
          <w:szCs w:val="24"/>
        </w:rPr>
        <w:t>data type</w:t>
      </w:r>
      <w:r>
        <w:rPr>
          <w:rFonts w:cs="Calibri" w:cstheme="minorHAnsi"/>
          <w:szCs w:val="24"/>
          <w:lang w:eastAsia="en-US"/>
        </w:rPr>
        <w:t xml:space="preserve"> (e.g. B01 for MWR TB, B11 for IR, B21 for auxiliary meteorological data, C01 for collocated MWR TB, IR and aux met data)</w:t>
      </w:r>
    </w:p>
    <w:p>
      <w:pPr>
        <w:pStyle w:val="Normal"/>
        <w:rPr>
          <w:rFonts w:cs="Calibri" w:cstheme="minorHAnsi"/>
          <w:szCs w:val="24"/>
          <w:lang w:eastAsia="en-US"/>
        </w:rPr>
      </w:pPr>
      <w:r>
        <w:rPr>
          <w:rFonts w:cs="Calibri" w:cstheme="minorHAnsi"/>
          <w:b/>
          <w:szCs w:val="24"/>
          <w:lang w:eastAsia="en-US"/>
        </w:rPr>
        <w:t xml:space="preserve">N-NNNNN-N-NNNNN </w:t>
      </w:r>
      <w:r>
        <w:rPr>
          <w:rFonts w:cs="Calibri" w:cstheme="minorHAnsi"/>
          <w:szCs w:val="24"/>
          <w:lang w:eastAsia="en-US"/>
        </w:rPr>
        <w:t>= WIGOS ID (https://wiswiki.wmo.int/tiki-index.php?page=WIGOS-Identifiers).</w:t>
      </w:r>
      <w:r>
        <w:rPr>
          <w:rFonts w:eastAsia="Calibri" w:cs="Calibri" w:cstheme="minorHAnsi"/>
          <w:szCs w:val="24"/>
        </w:rPr>
        <w:t xml:space="preserve">In all WIGOS ID’s allocated after June 2016 the Issuer of the Identifier - second block from the left “NNNNN” – should correspond to the numeric ISO country code. </w:t>
      </w:r>
      <w:r>
        <w:rPr>
          <w:rFonts w:cs="Calibri" w:cstheme="minorHAnsi"/>
          <w:szCs w:val="24"/>
          <w:lang w:eastAsia="en-US"/>
        </w:rPr>
        <w:t>If no WIGOS ID is available, a temporary code will be provided by the E-PROFILE network manager. E-PROFILE will help to contact the appropriate representative to get a corresponding WIGOS ID.</w:t>
      </w:r>
    </w:p>
    <w:p>
      <w:pPr>
        <w:pStyle w:val="Normal"/>
        <w:rPr>
          <w:rFonts w:cs="Calibri" w:cstheme="minorHAnsi"/>
          <w:szCs w:val="24"/>
          <w:lang w:eastAsia="en-US"/>
        </w:rPr>
      </w:pPr>
      <w:r>
        <w:rPr>
          <w:rFonts w:cs="Calibri" w:cstheme="minorHAnsi"/>
          <w:b/>
          <w:szCs w:val="24"/>
          <w:lang w:eastAsia="en-US"/>
        </w:rPr>
        <w:t xml:space="preserve">I </w:t>
      </w:r>
      <w:r>
        <w:rPr>
          <w:rFonts w:cs="Calibri" w:cstheme="minorHAnsi"/>
          <w:szCs w:val="24"/>
          <w:lang w:eastAsia="en-US"/>
        </w:rPr>
        <w:t>= Instrument identifier. Should be A if there is only one instrument on the station. Additional instruments are identified with the letters B, C, D etc.</w:t>
      </w:r>
    </w:p>
    <w:p>
      <w:pPr>
        <w:pStyle w:val="Normal"/>
        <w:rPr>
          <w:rFonts w:cs="Calibri" w:cstheme="minorHAnsi"/>
          <w:color w:val="000000" w:themeColor="text1"/>
          <w:szCs w:val="24"/>
        </w:rPr>
      </w:pPr>
      <w:r>
        <w:rPr>
          <w:rFonts w:cs="Calibri" w:cstheme="minorHAnsi"/>
          <w:b/>
          <w:szCs w:val="24"/>
          <w:lang w:eastAsia="en-US"/>
        </w:rPr>
        <w:t>yyyymmddHHMM</w:t>
      </w:r>
      <w:r>
        <w:rPr>
          <w:rFonts w:cs="Calibri" w:cstheme="minorHAnsi"/>
          <w:szCs w:val="24"/>
          <w:lang w:eastAsia="en-US"/>
        </w:rPr>
        <w:t xml:space="preserve"> = The starting date of the observation of instant files (</w:t>
      </w:r>
      <w:r>
        <w:rPr>
          <w:rFonts w:cs="Calibri" w:cstheme="minorHAnsi"/>
          <w:color w:val="000000" w:themeColor="text1"/>
          <w:szCs w:val="24"/>
        </w:rPr>
        <w:t xml:space="preserve">in case of the concatenated daily files only </w:t>
      </w:r>
      <w:r>
        <w:rPr>
          <w:rFonts w:cs="Calibri" w:cstheme="minorHAnsi"/>
          <w:b/>
          <w:color w:val="000000" w:themeColor="text1"/>
          <w:szCs w:val="24"/>
        </w:rPr>
        <w:t>yyyymmdd</w:t>
      </w:r>
      <w:r>
        <w:rPr>
          <w:rFonts w:cs="Calibri" w:cstheme="minorHAnsi"/>
          <w:color w:val="000000" w:themeColor="text1"/>
          <w:szCs w:val="24"/>
        </w:rPr>
        <w:t xml:space="preserve"> is used). Time and date shall be indicated in UTC.</w:t>
      </w:r>
    </w:p>
    <w:p>
      <w:pPr>
        <w:pStyle w:val="Normal"/>
        <w:rPr>
          <w:rFonts w:cs="Calibri" w:cstheme="minorHAnsi"/>
          <w:color w:val="000000" w:themeColor="text1"/>
          <w:szCs w:val="24"/>
        </w:rPr>
      </w:pPr>
      <w:r>
        <w:rPr>
          <w:rFonts w:cs="Calibri" w:cstheme="minorHAnsi"/>
          <w:color w:val="000000" w:themeColor="text1"/>
          <w:szCs w:val="24"/>
        </w:rPr>
        <w:t>Please note that there is no distinction in the filename between zenith observations and boundary layer scans (the different integration times of the two observation methods go into the boundary variables).</w:t>
      </w:r>
    </w:p>
    <w:p>
      <w:pPr>
        <w:pStyle w:val="Normal"/>
        <w:rPr>
          <w:rFonts w:cs="Calibri" w:cstheme="minorHAnsi"/>
          <w:color w:val="000000" w:themeColor="text1"/>
          <w:szCs w:val="24"/>
        </w:rPr>
      </w:pPr>
      <w:r>
        <w:rPr>
          <w:rFonts w:cs="Calibri" w:cstheme="minorHAnsi"/>
          <w:color w:val="000000" w:themeColor="text1"/>
          <w:szCs w:val="24"/>
        </w:rPr>
      </w:r>
    </w:p>
    <w:p>
      <w:pPr>
        <w:pStyle w:val="Heading2"/>
        <w:numPr>
          <w:ilvl w:val="1"/>
          <w:numId w:val="2"/>
        </w:numPr>
        <w:ind w:left="993" w:hanging="426"/>
        <w:rPr/>
      </w:pPr>
      <w:bookmarkStart w:id="3" w:name="_Ref444532277"/>
      <w:bookmarkStart w:id="4" w:name="_Toc35340240"/>
      <w:r>
        <w:rPr/>
        <w:t>Global attributes</w:t>
      </w:r>
      <w:bookmarkEnd w:id="3"/>
      <w:bookmarkEnd w:id="4"/>
    </w:p>
    <w:p>
      <w:pPr>
        <w:pStyle w:val="Normal"/>
        <w:rPr/>
      </w:pPr>
      <w:r>
        <w:rPr/>
      </w:r>
    </w:p>
    <w:tbl>
      <w:tblPr>
        <w:tblW w:w="10019" w:type="dxa"/>
        <w:jc w:val="left"/>
        <w:tblInd w:w="0" w:type="dxa"/>
        <w:tblCellMar>
          <w:top w:w="72" w:type="dxa"/>
          <w:left w:w="134" w:type="dxa"/>
          <w:bottom w:w="72" w:type="dxa"/>
          <w:right w:w="144" w:type="dxa"/>
        </w:tblCellMar>
        <w:tblLook w:val="0420" w:noHBand="0" w:noVBand="1" w:firstColumn="0" w:lastRow="0" w:lastColumn="0" w:firstRow="1"/>
      </w:tblPr>
      <w:tblGrid>
        <w:gridCol w:w="3675"/>
        <w:gridCol w:w="3004"/>
        <w:gridCol w:w="3340"/>
      </w:tblGrid>
      <w:tr>
        <w:trPr>
          <w:trHeight w:val="721" w:hRule="atLeast"/>
        </w:trPr>
        <w:tc>
          <w:tcPr>
            <w:tcW w:w="367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ind w:right="850" w:hanging="0"/>
              <w:jc w:val="left"/>
              <w:rPr>
                <w:b/>
                <w:b/>
              </w:rPr>
            </w:pPr>
            <w:r>
              <w:rPr>
                <w:b/>
                <w:lang w:val="de-CH"/>
              </w:rPr>
              <w:t>ATTRIBUTE NAME</w:t>
            </w:r>
          </w:p>
        </w:tc>
        <w:tc>
          <w:tcPr>
            <w:tcW w:w="3004"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b/>
                <w:b/>
              </w:rPr>
            </w:pPr>
            <w:r>
              <w:rPr>
                <w:b/>
                <w:lang w:val="de-CH"/>
              </w:rPr>
              <w:t>DESCRIPTION</w:t>
            </w:r>
          </w:p>
        </w:tc>
        <w:tc>
          <w:tcPr>
            <w:tcW w:w="3340"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b/>
                <w:b/>
                <w:color w:val="FF0000"/>
                <w:lang w:val="de-CH"/>
              </w:rPr>
            </w:pPr>
            <w:r>
              <w:rPr>
                <w:b/>
                <w:color w:val="000000" w:themeColor="text1"/>
                <w:lang w:val="de-CH"/>
              </w:rPr>
              <w:t>Example, comments</w:t>
            </w:r>
          </w:p>
        </w:tc>
      </w:tr>
      <w:tr>
        <w:trPr>
          <w:trHeight w:val="1028" w:hRule="atLeast"/>
        </w:trPr>
        <w:tc>
          <w:tcPr>
            <w:tcW w:w="367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lang w:val="en-US"/>
              </w:rPr>
            </w:pPr>
            <w:r>
              <w:rPr>
                <w:lang w:val="en-US"/>
              </w:rPr>
              <w:t>conventions</w:t>
            </w:r>
          </w:p>
        </w:tc>
        <w:tc>
          <w:tcPr>
            <w:tcW w:w="3004"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b/>
                <w:b/>
                <w:color w:val="000000" w:themeColor="text1"/>
                <w:lang w:val="en-US"/>
              </w:rPr>
            </w:pPr>
            <w:r>
              <w:rPr>
                <w:color w:val="000000" w:themeColor="text1"/>
              </w:rPr>
              <w:t>Name of the conventions followed by the dataset</w:t>
            </w:r>
          </w:p>
        </w:tc>
        <w:tc>
          <w:tcPr>
            <w:tcW w:w="3340"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b/>
                <w:b/>
                <w:color w:val="000000" w:themeColor="text1"/>
                <w:lang w:val="en-US"/>
              </w:rPr>
            </w:pPr>
            <w:r>
              <w:rPr>
                <w:color w:val="000000" w:themeColor="text1"/>
              </w:rPr>
              <w:t>“</w:t>
            </w:r>
            <w:r>
              <w:rPr>
                <w:color w:val="000000" w:themeColor="text1"/>
              </w:rPr>
              <w:t>CF-1.8”</w:t>
            </w:r>
          </w:p>
        </w:tc>
      </w:tr>
      <w:tr>
        <w:trPr>
          <w:trHeight w:val="1611" w:hRule="atLeast"/>
        </w:trPr>
        <w:tc>
          <w:tcPr>
            <w:tcW w:w="367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lang w:val="en-US"/>
              </w:rPr>
            </w:pPr>
            <w:r>
              <w:rPr>
                <w:lang w:val="en-US"/>
              </w:rPr>
              <w:t>title</w:t>
            </w:r>
          </w:p>
        </w:tc>
        <w:tc>
          <w:tcPr>
            <w:tcW w:w="3004"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rFonts w:cs="Calibri" w:cstheme="minorHAnsi"/>
                <w:color w:val="FFC000"/>
                <w:szCs w:val="24"/>
              </w:rPr>
            </w:pPr>
            <w:r>
              <w:rPr>
                <w:rFonts w:cs="Calibri" w:cstheme="minorHAnsi"/>
                <w:color w:val="000000" w:themeColor="text1"/>
                <w:szCs w:val="24"/>
              </w:rPr>
              <w:t>A succinct description of what is in the dataset, composed of instrument type and site name</w:t>
            </w:r>
          </w:p>
        </w:tc>
        <w:tc>
          <w:tcPr>
            <w:tcW w:w="3340"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rFonts w:cs="Calibri" w:cstheme="minorHAnsi"/>
                <w:szCs w:val="24"/>
                <w:lang w:val="de-CH"/>
              </w:rPr>
            </w:pPr>
            <w:r>
              <w:rPr>
                <w:rFonts w:cs="Calibri" w:cstheme="minorHAnsi"/>
                <w:szCs w:val="24"/>
                <w:lang w:val="de-CH"/>
              </w:rPr>
              <w:t>e.g. “HATPRO G5 MWR at Lindenberg, Germany (Deutscher Wetterdienst (DWD))”</w:t>
            </w:r>
          </w:p>
          <w:p>
            <w:pPr>
              <w:pStyle w:val="Normal"/>
              <w:jc w:val="left"/>
              <w:rPr>
                <w:rFonts w:cs="Calibri" w:cstheme="minorHAnsi"/>
                <w:b/>
                <w:b/>
                <w:szCs w:val="24"/>
                <w:lang w:val="de-CH"/>
              </w:rPr>
            </w:pPr>
            <w:r>
              <w:rPr>
                <w:rFonts w:cs="Calibri" w:cstheme="minorHAnsi"/>
                <w:b/>
                <w:szCs w:val="24"/>
                <w:lang w:val="de-CH"/>
              </w:rPr>
            </w:r>
          </w:p>
        </w:tc>
      </w:tr>
      <w:tr>
        <w:trPr>
          <w:trHeight w:val="1319" w:hRule="atLeast"/>
        </w:trPr>
        <w:tc>
          <w:tcPr>
            <w:tcW w:w="367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lang w:val="en-US"/>
              </w:rPr>
            </w:pPr>
            <w:r>
              <w:rPr>
                <w:lang w:val="en-US"/>
              </w:rPr>
              <w:t>history</w:t>
            </w:r>
          </w:p>
        </w:tc>
        <w:tc>
          <w:tcPr>
            <w:tcW w:w="3004"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FFC000"/>
              </w:rPr>
            </w:pPr>
            <w:r>
              <w:rPr>
                <w:color w:val="000000" w:themeColor="text1"/>
                <w:lang w:val="en-US"/>
              </w:rPr>
              <w:t>V</w:t>
            </w:r>
            <w:r>
              <w:rPr>
                <w:color w:val="000000" w:themeColor="text1"/>
              </w:rPr>
              <w:t xml:space="preserve">ersioning of the datasets </w:t>
            </w:r>
            <w:r>
              <w:rPr>
                <w:lang w:val="en-US"/>
              </w:rPr>
              <w:t>(containing date and software version)</w:t>
            </w:r>
          </w:p>
        </w:tc>
        <w:tc>
          <w:tcPr>
            <w:tcW w:w="3340"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lang w:val="en-US"/>
              </w:rPr>
            </w:pPr>
            <w:r>
              <w:rPr>
                <w:lang w:val="en-US"/>
              </w:rPr>
              <w:t xml:space="preserve">e.g. “20191211 raw2l1 2.1.19” </w:t>
            </w:r>
          </w:p>
        </w:tc>
      </w:tr>
      <w:tr>
        <w:trPr>
          <w:trHeight w:val="721" w:hRule="atLeast"/>
        </w:trPr>
        <w:tc>
          <w:tcPr>
            <w:tcW w:w="367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lang w:val="en-US"/>
              </w:rPr>
            </w:pPr>
            <w:r>
              <w:rPr>
                <w:lang w:val="en-US"/>
              </w:rPr>
              <w:t>institution</w:t>
            </w:r>
          </w:p>
        </w:tc>
        <w:tc>
          <w:tcPr>
            <w:tcW w:w="3004"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FFC000"/>
              </w:rPr>
            </w:pPr>
            <w:r>
              <w:rPr>
                <w:color w:val="000000" w:themeColor="text1"/>
              </w:rPr>
              <w:t>Where the original data was produced</w:t>
            </w:r>
          </w:p>
        </w:tc>
        <w:tc>
          <w:tcPr>
            <w:tcW w:w="3340"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b/>
                <w:b/>
                <w:lang w:val="en-US"/>
              </w:rPr>
            </w:pPr>
            <w:r>
              <w:rPr>
                <w:b/>
                <w:lang w:val="en-US"/>
              </w:rPr>
            </w:r>
          </w:p>
        </w:tc>
      </w:tr>
      <w:tr>
        <w:trPr>
          <w:trHeight w:val="1028" w:hRule="atLeast"/>
        </w:trPr>
        <w:tc>
          <w:tcPr>
            <w:tcW w:w="367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lang w:val="en-US"/>
              </w:rPr>
            </w:pPr>
            <w:r>
              <w:rPr>
                <w:lang w:val="en-US"/>
              </w:rPr>
              <w:t>source</w:t>
            </w:r>
          </w:p>
        </w:tc>
        <w:tc>
          <w:tcPr>
            <w:tcW w:w="3004"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The method of production of the original data</w:t>
            </w:r>
          </w:p>
        </w:tc>
        <w:tc>
          <w:tcPr>
            <w:tcW w:w="3340"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b/>
                <w:b/>
                <w:color w:val="000000" w:themeColor="text1"/>
              </w:rPr>
            </w:pPr>
            <w:r>
              <w:rPr>
                <w:color w:val="000000" w:themeColor="text1"/>
              </w:rPr>
              <w:t>“</w:t>
            </w:r>
            <w:r>
              <w:rPr>
                <w:color w:val="000000" w:themeColor="text1"/>
              </w:rPr>
              <w:t>Ground Based Remote Sensing”</w:t>
            </w:r>
          </w:p>
        </w:tc>
      </w:tr>
      <w:tr>
        <w:trPr>
          <w:trHeight w:val="1611" w:hRule="atLeast"/>
        </w:trPr>
        <w:tc>
          <w:tcPr>
            <w:tcW w:w="367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lang w:val="en-US"/>
              </w:rPr>
            </w:pPr>
            <w:r>
              <w:rPr>
                <w:lang w:val="en-US"/>
              </w:rPr>
              <w:t>comment</w:t>
            </w:r>
          </w:p>
        </w:tc>
        <w:tc>
          <w:tcPr>
            <w:tcW w:w="3004"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FFC000"/>
              </w:rPr>
            </w:pPr>
            <w:r>
              <w:rPr>
                <w:color w:val="000000" w:themeColor="text1"/>
              </w:rPr>
              <w:t>Miscellaneous Information about the dataset or methods used to produce it</w:t>
            </w:r>
          </w:p>
        </w:tc>
        <w:tc>
          <w:tcPr>
            <w:tcW w:w="3340"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b/>
                <w:b/>
                <w:lang w:val="en-US"/>
              </w:rPr>
            </w:pPr>
            <w:r>
              <w:rPr>
                <w:b/>
                <w:lang w:val="en-US"/>
              </w:rPr>
            </w:r>
          </w:p>
        </w:tc>
      </w:tr>
      <w:tr>
        <w:trPr>
          <w:trHeight w:val="1319" w:hRule="atLeast"/>
        </w:trPr>
        <w:tc>
          <w:tcPr>
            <w:tcW w:w="367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lang w:val="en-US"/>
              </w:rPr>
            </w:pPr>
            <w:r>
              <w:rPr>
                <w:lang w:val="en-US"/>
              </w:rPr>
              <w:t>references</w:t>
            </w:r>
          </w:p>
        </w:tc>
        <w:tc>
          <w:tcPr>
            <w:tcW w:w="3004"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References that describe the data or methods used to produce it</w:t>
            </w:r>
          </w:p>
        </w:tc>
        <w:tc>
          <w:tcPr>
            <w:tcW w:w="3340"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lang w:val="it-IT"/>
              </w:rPr>
            </w:pPr>
            <w:r>
              <w:rPr>
                <w:lang w:val="it-IT"/>
              </w:rPr>
              <w:t>E-PROFILE data format description document</w:t>
            </w:r>
          </w:p>
        </w:tc>
      </w:tr>
      <w:tr>
        <w:trPr>
          <w:trHeight w:val="721" w:hRule="atLeast"/>
        </w:trPr>
        <w:tc>
          <w:tcPr>
            <w:tcW w:w="367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site_location</w:t>
            </w:r>
          </w:p>
        </w:tc>
        <w:tc>
          <w:tcPr>
            <w:tcW w:w="3004"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Name of measurement station</w:t>
            </w:r>
          </w:p>
        </w:tc>
        <w:tc>
          <w:tcPr>
            <w:tcW w:w="3340"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pPr>
            <w:r>
              <w:rPr/>
              <w:t>e.g. “Lindenberg, Germany”</w:t>
            </w:r>
          </w:p>
        </w:tc>
      </w:tr>
      <w:tr>
        <w:trPr>
          <w:trHeight w:val="2824" w:hRule="atLeast"/>
        </w:trPr>
        <w:tc>
          <w:tcPr>
            <w:tcW w:w="367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instrument_id</w:t>
            </w:r>
          </w:p>
        </w:tc>
        <w:tc>
          <w:tcPr>
            <w:tcW w:w="3004"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E-PROFILE instrument identifier</w:t>
            </w:r>
          </w:p>
        </w:tc>
        <w:tc>
          <w:tcPr>
            <w:tcW w:w="3340"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pPr>
            <w:r>
              <w:rPr/>
              <w:t>“</w:t>
            </w:r>
            <w:r>
              <w:rPr/>
              <w:t>A” if there is only one instrument on the station. Additional instruments are identified with the letters B, C, etc.</w:t>
            </w:r>
          </w:p>
        </w:tc>
      </w:tr>
      <w:tr>
        <w:trPr>
          <w:trHeight w:val="4435" w:hRule="atLeast"/>
        </w:trPr>
        <w:tc>
          <w:tcPr>
            <w:tcW w:w="367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wigos_station_id</w:t>
            </w:r>
          </w:p>
        </w:tc>
        <w:tc>
          <w:tcPr>
            <w:tcW w:w="3004"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WIGOS Station identifier acording to WIGOS convention</w:t>
            </w:r>
          </w:p>
        </w:tc>
        <w:tc>
          <w:tcPr>
            <w:tcW w:w="3340"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pPr>
            <w:r>
              <w:rPr/>
              <w:t>e.g. “0-20000-0-10393”</w:t>
            </w:r>
          </w:p>
          <w:p>
            <w:pPr>
              <w:pStyle w:val="Normal"/>
              <w:jc w:val="left"/>
              <w:rPr>
                <w:i/>
                <w:i/>
              </w:rPr>
            </w:pPr>
            <w:r>
              <w:rPr>
                <w:rFonts w:eastAsia="Calibri"/>
                <w:i/>
              </w:rPr>
              <w:t>Note: in all WIGOS ID’s allocated after June 2016 the Issuer of the Identifier - second block from the left “NNNNN” – should correspond to the numeric ISO country code</w:t>
            </w:r>
            <w:r>
              <w:rPr>
                <w:i/>
              </w:rPr>
              <w:t>.</w:t>
            </w:r>
          </w:p>
        </w:tc>
      </w:tr>
      <w:tr>
        <w:trPr>
          <w:trHeight w:val="1918" w:hRule="atLeast"/>
        </w:trPr>
        <w:tc>
          <w:tcPr>
            <w:tcW w:w="367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FFC000"/>
              </w:rPr>
            </w:pPr>
            <w:r>
              <w:rPr>
                <w:color w:val="000000" w:themeColor="text1"/>
              </w:rPr>
              <w:t>principal_investigator</w:t>
            </w:r>
          </w:p>
        </w:tc>
        <w:tc>
          <w:tcPr>
            <w:tcW w:w="3004"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i/>
                <w:i/>
                <w:color w:val="000000" w:themeColor="text1"/>
              </w:rPr>
            </w:pPr>
            <w:r>
              <w:rPr>
                <w:color w:val="000000" w:themeColor="text1"/>
              </w:rPr>
              <w:t xml:space="preserve">Department responsible for the instrument </w:t>
            </w:r>
          </w:p>
        </w:tc>
        <w:tc>
          <w:tcPr>
            <w:tcW w:w="3340"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color w:val="000000" w:themeColor="text1"/>
              </w:rPr>
            </w:pPr>
            <w:r>
              <w:rPr>
                <w:i/>
                <w:color w:val="000000" w:themeColor="text1"/>
              </w:rPr>
              <w:t>Note: This should not include the individual name due to issues with Data Protection Act</w:t>
            </w:r>
          </w:p>
        </w:tc>
      </w:tr>
      <w:tr>
        <w:trPr>
          <w:trHeight w:val="1335" w:hRule="atLeast"/>
        </w:trPr>
        <w:tc>
          <w:tcPr>
            <w:tcW w:w="367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FFC000"/>
              </w:rPr>
            </w:pPr>
            <w:r>
              <w:rPr/>
              <w:t>instrument_manufacturer</w:t>
            </w:r>
          </w:p>
        </w:tc>
        <w:tc>
          <w:tcPr>
            <w:tcW w:w="3004"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Manufacturer of the instrument</w:t>
            </w:r>
          </w:p>
        </w:tc>
        <w:tc>
          <w:tcPr>
            <w:tcW w:w="3340"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color w:val="FFC000"/>
              </w:rPr>
            </w:pPr>
            <w:r>
              <w:rPr/>
              <w:t>e.g. RPG, Radiometrics, ATTEX, home-grown, ...</w:t>
            </w:r>
          </w:p>
        </w:tc>
      </w:tr>
      <w:tr>
        <w:trPr>
          <w:trHeight w:val="3714" w:hRule="atLeast"/>
        </w:trPr>
        <w:tc>
          <w:tcPr>
            <w:tcW w:w="367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FFC000"/>
              </w:rPr>
            </w:pPr>
            <w:r>
              <w:rPr/>
              <w:t>instrument_model</w:t>
            </w:r>
          </w:p>
        </w:tc>
        <w:tc>
          <w:tcPr>
            <w:tcW w:w="3004"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Instrument model</w:t>
            </w:r>
          </w:p>
        </w:tc>
        <w:tc>
          <w:tcPr>
            <w:tcW w:w="3340"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pPr>
            <w:r>
              <w:rPr/>
              <w:t xml:space="preserve">e.g. for RPG: </w:t>
            </w:r>
            <w:del w:id="0" w:author="Ruefenacht Rolf" w:date="2022-06-15T16:44:00Z">
              <w:r>
                <w:rPr/>
                <w:delText xml:space="preserve">LWP, </w:delText>
              </w:r>
            </w:del>
            <w:r>
              <w:rPr/>
              <w:t xml:space="preserve">HATPRO, </w:t>
            </w:r>
            <w:del w:id="1" w:author="Ruefenacht Rolf" w:date="2022-06-15T16:44:00Z">
              <w:r>
                <w:rPr/>
                <w:delText xml:space="preserve">LHATPRO, </w:delText>
              </w:r>
            </w:del>
            <w:r>
              <w:rPr/>
              <w:t xml:space="preserve">HUMPRO, </w:t>
            </w:r>
            <w:ins w:id="2" w:author="Ruefenacht Rolf" w:date="2022-06-15T16:45:00Z">
              <w:r>
                <w:rPr/>
                <w:t xml:space="preserve">LHATPRO, </w:t>
              </w:r>
            </w:ins>
            <w:ins w:id="3" w:author="Ruefenacht Rolf" w:date="2022-06-15T16:44:00Z">
              <w:r>
                <w:rPr/>
                <w:t xml:space="preserve">LWP, </w:t>
              </w:r>
            </w:ins>
            <w:r>
              <w:rPr/>
              <w:t>TEMPRO;</w:t>
            </w:r>
          </w:p>
          <w:p>
            <w:pPr>
              <w:pStyle w:val="Normal"/>
              <w:jc w:val="left"/>
              <w:rPr/>
            </w:pPr>
            <w:r>
              <w:rPr/>
              <w:t>e.g. for Radiometrics: MP3000, MP2500, MP1500;</w:t>
            </w:r>
          </w:p>
          <w:p>
            <w:pPr>
              <w:pStyle w:val="Normal"/>
              <w:jc w:val="left"/>
              <w:rPr/>
            </w:pPr>
            <w:r>
              <w:rPr/>
              <w:t>e.g. for ATTEX:</w:t>
            </w:r>
          </w:p>
          <w:p>
            <w:pPr>
              <w:pStyle w:val="Normal"/>
              <w:jc w:val="left"/>
              <w:rPr/>
            </w:pPr>
            <w:r>
              <w:rPr/>
              <w:t>MTP</w:t>
            </w:r>
            <w:ins w:id="4" w:author="Ruefenacht Rolf" w:date="2022-06-16T06:45:00Z">
              <w:r>
                <w:rPr/>
                <w:t>-</w:t>
              </w:r>
            </w:ins>
            <w:r>
              <w:rPr/>
              <w:t>5</w:t>
            </w:r>
          </w:p>
          <w:p>
            <w:pPr>
              <w:pStyle w:val="Normal"/>
              <w:jc w:val="left"/>
              <w:rPr/>
            </w:pPr>
            <w:r>
              <w:rPr/>
              <w:t>e.g. for home</w:t>
            </w:r>
            <w:r>
              <w:rPr>
                <w:color w:val="000000" w:themeColor="text1"/>
              </w:rPr>
              <w:t>-grown: TROWARA</w:t>
            </w:r>
          </w:p>
        </w:tc>
      </w:tr>
      <w:tr>
        <w:trPr>
          <w:trHeight w:val="2225" w:hRule="atLeast"/>
        </w:trPr>
        <w:tc>
          <w:tcPr>
            <w:tcW w:w="367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FFC000"/>
              </w:rPr>
            </w:pPr>
            <w:r>
              <w:rPr/>
              <w:t>instrument_generation</w:t>
            </w:r>
          </w:p>
        </w:tc>
        <w:tc>
          <w:tcPr>
            <w:tcW w:w="3004"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Instrument generation</w:t>
            </w:r>
          </w:p>
        </w:tc>
        <w:tc>
          <w:tcPr>
            <w:tcW w:w="3340"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pPr>
            <w:r>
              <w:rPr/>
              <w:t>e.g. for RPG HATPRO: G2, G3, G4,  G5; for ATTEX MTP-5: 5H, 5HE, 5PE; for Radiometrics MP3000:  MP3000, MP3000-A</w:t>
            </w:r>
          </w:p>
        </w:tc>
      </w:tr>
      <w:tr>
        <w:trPr>
          <w:trHeight w:val="414" w:hRule="atLeast"/>
        </w:trPr>
        <w:tc>
          <w:tcPr>
            <w:tcW w:w="367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instrument_hw_id</w:t>
            </w:r>
          </w:p>
        </w:tc>
        <w:tc>
          <w:tcPr>
            <w:tcW w:w="3004"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Specific to mainboard</w:t>
            </w:r>
          </w:p>
        </w:tc>
        <w:tc>
          <w:tcPr>
            <w:tcW w:w="3340"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pPr>
            <w:r>
              <w:rPr/>
            </w:r>
          </w:p>
        </w:tc>
      </w:tr>
      <w:tr>
        <w:trPr>
          <w:trHeight w:val="1749" w:hRule="atLeast"/>
        </w:trPr>
        <w:tc>
          <w:tcPr>
            <w:tcW w:w="367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network_name</w:t>
            </w:r>
          </w:p>
        </w:tc>
        <w:tc>
          <w:tcPr>
            <w:tcW w:w="3004"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Name of network(s) that instrument may be part of</w:t>
            </w:r>
          </w:p>
        </w:tc>
        <w:tc>
          <w:tcPr>
            <w:tcW w:w="3340"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color w:val="000000" w:themeColor="text1"/>
                <w:lang w:val="fr-CH"/>
              </w:rPr>
            </w:pPr>
            <w:r>
              <w:rPr>
                <w:color w:val="000000" w:themeColor="text1"/>
                <w:lang w:val="fr-CH"/>
              </w:rPr>
              <w:t>e.g. E-PROFILE, ACTRIS, DWD, MWRnet, ACTRIS,</w:t>
            </w:r>
          </w:p>
          <w:p>
            <w:pPr>
              <w:pStyle w:val="Normal"/>
              <w:jc w:val="left"/>
              <w:rPr>
                <w:color w:val="000000" w:themeColor="text1"/>
                <w:lang w:val="en-US"/>
              </w:rPr>
            </w:pPr>
            <w:r>
              <w:rPr>
                <w:i/>
                <w:color w:val="000000" w:themeColor="text1"/>
              </w:rPr>
              <w:t>Note: Possibility to add multiple</w:t>
            </w:r>
            <w:r>
              <w:rPr>
                <w:rStyle w:val="Annotationreference"/>
              </w:rPr>
              <w:t xml:space="preserve"> </w:t>
            </w:r>
          </w:p>
        </w:tc>
      </w:tr>
      <w:tr>
        <w:trPr>
          <w:trHeight w:val="1028" w:hRule="atLeast"/>
        </w:trPr>
        <w:tc>
          <w:tcPr>
            <w:tcW w:w="367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campaign_name</w:t>
            </w:r>
          </w:p>
        </w:tc>
        <w:tc>
          <w:tcPr>
            <w:tcW w:w="3004"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Name of campaign instrument may collect data for</w:t>
            </w:r>
          </w:p>
        </w:tc>
        <w:tc>
          <w:tcPr>
            <w:tcW w:w="3340"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color w:val="000000" w:themeColor="text1"/>
              </w:rPr>
            </w:pPr>
            <w:r>
              <w:rPr>
                <w:color w:val="000000" w:themeColor="text1"/>
              </w:rPr>
              <w:t>e.g. MOSAIC</w:t>
            </w:r>
          </w:p>
        </w:tc>
      </w:tr>
      <w:tr>
        <w:trPr>
          <w:trHeight w:val="3116" w:hRule="atLeast"/>
        </w:trPr>
        <w:tc>
          <w:tcPr>
            <w:tcW w:w="367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dependencies</w:t>
            </w:r>
          </w:p>
        </w:tc>
        <w:tc>
          <w:tcPr>
            <w:tcW w:w="3004"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List of files the data set is depending on</w:t>
            </w:r>
          </w:p>
        </w:tc>
        <w:tc>
          <w:tcPr>
            <w:tcW w:w="3340"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i/>
                <w:i/>
                <w:color w:val="000000" w:themeColor="text1"/>
              </w:rPr>
            </w:pPr>
            <w:r>
              <w:rPr>
                <w:i/>
                <w:color w:val="000000" w:themeColor="text1"/>
              </w:rPr>
              <w:t>Note: for higher level products: &lt;file name&gt; (without date) of the depending data set or ”external” (for all data sets not archived in the database)</w:t>
            </w:r>
          </w:p>
        </w:tc>
      </w:tr>
      <w:tr>
        <w:trPr>
          <w:trHeight w:val="414" w:hRule="atLeast"/>
        </w:trPr>
        <w:tc>
          <w:tcPr>
            <w:tcW w:w="367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license</w:t>
            </w:r>
          </w:p>
        </w:tc>
        <w:tc>
          <w:tcPr>
            <w:tcW w:w="3004"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Data license</w:t>
            </w:r>
          </w:p>
        </w:tc>
        <w:tc>
          <w:tcPr>
            <w:tcW w:w="3340"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i/>
                <w:i/>
                <w:color w:val="000000" w:themeColor="text1"/>
              </w:rPr>
            </w:pPr>
            <w:r>
              <w:rPr>
                <w:i/>
                <w:color w:val="000000" w:themeColor="text1"/>
              </w:rPr>
            </w:r>
          </w:p>
        </w:tc>
      </w:tr>
      <w:tr>
        <w:trPr>
          <w:trHeight w:val="1028" w:hRule="atLeast"/>
        </w:trPr>
        <w:tc>
          <w:tcPr>
            <w:tcW w:w="367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FFC000"/>
              </w:rPr>
            </w:pPr>
            <w:r>
              <w:rPr/>
              <w:t>instrument_calibration_status</w:t>
            </w:r>
          </w:p>
        </w:tc>
        <w:tc>
          <w:tcPr>
            <w:tcW w:w="3004"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FFC000"/>
              </w:rPr>
            </w:pPr>
            <w:r>
              <w:rPr>
                <w:color w:val="000000" w:themeColor="text1"/>
              </w:rPr>
              <w:t>Status of instrument absolute calibration</w:t>
            </w:r>
          </w:p>
        </w:tc>
        <w:tc>
          <w:tcPr>
            <w:tcW w:w="3340"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pPr>
            <w:r>
              <w:rPr/>
              <w:t>calibrated, needs calibration, diagnosed_unfit</w:t>
            </w:r>
          </w:p>
        </w:tc>
      </w:tr>
      <w:tr>
        <w:trPr>
          <w:trHeight w:val="1611" w:hRule="atLeast"/>
        </w:trPr>
        <w:tc>
          <w:tcPr>
            <w:tcW w:w="367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lang w:val="en-US"/>
              </w:rPr>
            </w:pPr>
            <w:ins w:id="5" w:author="Ruefenacht Rolf" w:date="2022-06-16T06:51:00Z">
              <w:r>
                <w:rPr>
                  <w:color w:val="000000" w:themeColor="text1"/>
                  <w:lang w:val="en-US"/>
                </w:rPr>
                <w:t>receiver1_</w:t>
              </w:r>
            </w:ins>
            <w:r>
              <w:rPr>
                <w:color w:val="000000" w:themeColor="text1"/>
                <w:lang w:val="en-US"/>
              </w:rPr>
              <w:t>date_of_last_absolute_calibration</w:t>
            </w:r>
          </w:p>
        </w:tc>
        <w:tc>
          <w:tcPr>
            <w:tcW w:w="3004"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Time of last (automatic or manual) absolute calibration</w:t>
            </w:r>
            <w:ins w:id="6" w:author="Ruefenacht Rolf" w:date="2022-06-16T06:51:00Z">
              <w:r>
                <w:rPr>
                  <w:color w:val="000000" w:themeColor="text1"/>
                </w:rPr>
                <w:t xml:space="preserve"> of receiver 1</w:t>
              </w:r>
            </w:ins>
            <w:del w:id="7" w:author="Ruefenacht Rolf" w:date="2022-06-16T07:06:00Z">
              <w:r>
                <w:rPr>
                  <w:color w:val="000000" w:themeColor="text1"/>
                </w:rPr>
                <w:delText>;</w:delText>
              </w:r>
            </w:del>
            <w:del w:id="8" w:author="Ruefenacht Rolf" w:date="2022-06-16T06:51:00Z">
              <w:r>
                <w:rPr>
                  <w:color w:val="000000" w:themeColor="text1"/>
                </w:rPr>
                <w:delText xml:space="preserve"> LN2 or sky tipping</w:delText>
              </w:r>
            </w:del>
            <w:r>
              <w:rPr>
                <w:color w:val="000000" w:themeColor="text1"/>
              </w:rPr>
              <w:t xml:space="preserve"> </w:t>
            </w:r>
          </w:p>
        </w:tc>
        <w:tc>
          <w:tcPr>
            <w:tcW w:w="3340"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pPr>
            <w:r>
              <w:rPr/>
            </w:r>
          </w:p>
        </w:tc>
      </w:tr>
      <w:tr>
        <w:trPr>
          <w:ins w:id="9" w:author="Ruefenacht Rolf" w:date="2022-06-16T06:52:00Z"/>
          <w:trHeight w:val="721" w:hRule="atLeast"/>
        </w:trPr>
        <w:tc>
          <w:tcPr>
            <w:tcW w:w="367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ins w:id="10" w:author="Ruefenacht Rolf" w:date="2022-06-16T06:52:00Z">
              <w:r>
                <w:rPr/>
                <w:t>receiver1_type_of_last_absolute_calibration</w:t>
              </w:r>
            </w:ins>
          </w:p>
        </w:tc>
        <w:tc>
          <w:tcPr>
            <w:tcW w:w="3004"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ins w:id="11" w:author="Ruefenacht Rolf" w:date="2022-06-16T06:52:00Z">
              <w:r>
                <w:rPr>
                  <w:color w:val="000000" w:themeColor="text1"/>
                </w:rPr>
                <w:t>Type of last (automatic or manual) absolute calibration of receiver 1</w:t>
              </w:r>
            </w:ins>
          </w:p>
        </w:tc>
        <w:tc>
          <w:tcPr>
            <w:tcW w:w="3340"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color w:val="000000" w:themeColor="text1"/>
                <w:ins w:id="13" w:author="Ruefenacht Rolf" w:date="2022-06-16T06:54:00Z"/>
              </w:rPr>
            </w:pPr>
            <w:ins w:id="12" w:author="Ruefenacht Rolf" w:date="2022-06-16T06:54:00Z">
              <w:r>
                <w:rPr>
                  <w:color w:val="000000" w:themeColor="text1"/>
                </w:rPr>
                <w:t>if possible, prefer one of the following formulations:</w:t>
              </w:r>
            </w:ins>
          </w:p>
          <w:p>
            <w:pPr>
              <w:pStyle w:val="Normal"/>
              <w:jc w:val="left"/>
              <w:rPr/>
            </w:pPr>
            <w:ins w:id="14" w:author="Ruefenacht Rolf" w:date="2022-06-16T06:54:00Z">
              <w:r>
                <w:rPr/>
                <w:t xml:space="preserve"> </w:t>
              </w:r>
            </w:ins>
            <w:ins w:id="15" w:author="Ruefenacht Rolf" w:date="2022-06-16T06:53:00Z">
              <w:r>
                <w:rPr/>
                <w:t>“</w:t>
              </w:r>
            </w:ins>
            <w:ins w:id="16" w:author="Ruefenacht Rolf" w:date="2022-06-16T06:53:00Z">
              <w:r>
                <w:rPr/>
                <w:t>liquid nitrogen calibration”</w:t>
              </w:r>
            </w:ins>
          </w:p>
          <w:p>
            <w:pPr>
              <w:pStyle w:val="Normal"/>
              <w:jc w:val="left"/>
              <w:rPr/>
            </w:pPr>
            <w:ins w:id="18" w:author="Ruefenacht Rolf" w:date="2022-06-16T06:53:00Z">
              <w:r>
                <w:rPr/>
                <w:t>“</w:t>
              </w:r>
            </w:ins>
            <w:ins w:id="19" w:author="Ruefenacht Rolf" w:date="2022-06-16T06:54:00Z">
              <w:r>
                <w:rPr/>
                <w:t>sky tipping calibration”</w:t>
              </w:r>
            </w:ins>
          </w:p>
          <w:p>
            <w:pPr>
              <w:pStyle w:val="Normal"/>
              <w:jc w:val="left"/>
              <w:rPr/>
            </w:pPr>
            <w:ins w:id="21" w:author="Ruefenacht Rolf" w:date="2022-06-16T06:54:00Z">
              <w:r>
                <w:rPr/>
                <w:t>“</w:t>
              </w:r>
            </w:ins>
            <w:ins w:id="22" w:author="Ruefenacht Rolf" w:date="2022-06-16T06:55:00Z">
              <w:r>
                <w:rPr/>
                <w:t xml:space="preserve">instrument performs </w:t>
              </w:r>
            </w:ins>
            <w:ins w:id="23" w:author="Ruefenacht Rolf" w:date="2022-06-16T06:54:00Z">
              <w:r>
                <w:rPr/>
                <w:t>no absolute calibration”</w:t>
              </w:r>
            </w:ins>
          </w:p>
        </w:tc>
      </w:tr>
      <w:tr>
        <w:trPr>
          <w:ins w:id="24" w:author="Ruefenacht Rolf" w:date="2022-06-16T06:56:00Z"/>
          <w:trHeight w:val="721" w:hRule="atLeast"/>
        </w:trPr>
        <w:tc>
          <w:tcPr>
            <w:tcW w:w="367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ins w:id="25" w:author="Ruefenacht Rolf" w:date="2022-06-16T06:56:00Z">
              <w:r>
                <w:rPr>
                  <w:color w:val="000000" w:themeColor="text1"/>
                  <w:lang w:val="en-US"/>
                </w:rPr>
                <w:t>receiver2_date_of_last_absolute_calibration</w:t>
              </w:r>
            </w:ins>
          </w:p>
        </w:tc>
        <w:tc>
          <w:tcPr>
            <w:tcW w:w="3004"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ins w:id="26" w:author="Ruefenacht Rolf" w:date="2022-06-16T06:56:00Z">
              <w:r>
                <w:rPr>
                  <w:color w:val="000000" w:themeColor="text1"/>
                </w:rPr>
                <w:t xml:space="preserve">Time of last (automatic or manual) absolute calibration of receiver 2 </w:t>
              </w:r>
            </w:ins>
          </w:p>
        </w:tc>
        <w:tc>
          <w:tcPr>
            <w:tcW w:w="3340"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pPr>
            <w:ins w:id="27" w:author="Ruefenacht Rolf" w:date="2022-06-16T06:57:00Z">
              <w:r>
                <w:rPr/>
                <w:t xml:space="preserve">as for receiver1. </w:t>
              </w:r>
            </w:ins>
          </w:p>
          <w:p>
            <w:pPr>
              <w:pStyle w:val="Normal"/>
              <w:jc w:val="left"/>
              <w:rPr/>
            </w:pPr>
            <w:ins w:id="29" w:author="Ruefenacht Rolf" w:date="2022-06-16T07:00:00Z">
              <w:r>
                <w:rPr/>
                <w:t>O</w:t>
              </w:r>
            </w:ins>
            <w:ins w:id="30" w:author="Ruefenacht Rolf" w:date="2022-06-16T06:56:00Z">
              <w:r>
                <w:rPr/>
                <w:t xml:space="preserve">nly specify if n_receivers&gt;1. </w:t>
              </w:r>
            </w:ins>
            <w:ins w:id="31" w:author="Ruefenacht Rolf" w:date="2022-06-16T06:58:00Z">
              <w:r>
                <w:rPr/>
                <w:t xml:space="preserve">For n_receivers&gt;2 add receiver3, receiver4, receiver5 etc. </w:t>
              </w:r>
            </w:ins>
            <w:ins w:id="32" w:author="Ruefenacht Rolf" w:date="2022-06-16T06:59:00Z">
              <w:r>
                <w:rPr/>
                <w:t>to best describe your instrument</w:t>
              </w:r>
            </w:ins>
          </w:p>
        </w:tc>
      </w:tr>
      <w:tr>
        <w:trPr>
          <w:ins w:id="33" w:author="Ruefenacht Rolf" w:date="2022-06-16T06:56:00Z"/>
          <w:trHeight w:val="721" w:hRule="atLeast"/>
        </w:trPr>
        <w:tc>
          <w:tcPr>
            <w:tcW w:w="367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lang w:val="en-US"/>
              </w:rPr>
            </w:pPr>
            <w:ins w:id="34" w:author="Ruefenacht Rolf" w:date="2022-06-16T06:56:00Z">
              <w:r>
                <w:rPr/>
                <w:t>receiver2_type_of_last_absolute_calibration</w:t>
              </w:r>
            </w:ins>
          </w:p>
        </w:tc>
        <w:tc>
          <w:tcPr>
            <w:tcW w:w="3004"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ins w:id="35" w:author="Ruefenacht Rolf" w:date="2022-06-16T06:56:00Z">
              <w:r>
                <w:rPr>
                  <w:color w:val="000000" w:themeColor="text1"/>
                </w:rPr>
                <w:t>Type of last (automatic or manual) absolute calibration of receiver 2</w:t>
              </w:r>
            </w:ins>
          </w:p>
        </w:tc>
        <w:tc>
          <w:tcPr>
            <w:tcW w:w="3340"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pPr>
            <w:ins w:id="36" w:author="Ruefenacht Rolf" w:date="2022-06-16T06:59:00Z">
              <w:r>
                <w:rPr/>
                <w:t xml:space="preserve">as for receiver1. </w:t>
              </w:r>
            </w:ins>
          </w:p>
          <w:p>
            <w:pPr>
              <w:pStyle w:val="Normal"/>
              <w:jc w:val="left"/>
              <w:rPr/>
            </w:pPr>
            <w:ins w:id="38" w:author="Ruefenacht Rolf" w:date="2022-06-16T06:59:00Z">
              <w:r>
                <w:rPr/>
                <w:t>Only specify if n_receivers&gt;1. For n_receivers&gt;2 add receiver3, receiver4, receiver5 etc. to best describe your instrument</w:t>
              </w:r>
            </w:ins>
          </w:p>
        </w:tc>
      </w:tr>
      <w:tr>
        <w:trPr>
          <w:del w:id="39" w:author="Ruefenacht Rolf" w:date="2022-06-16T07:08:00Z"/>
          <w:trHeight w:val="721" w:hRule="atLeast"/>
        </w:trPr>
        <w:tc>
          <w:tcPr>
            <w:tcW w:w="367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del w:id="40" w:author="Ruefenacht Rolf" w:date="2022-06-16T07:07:00Z">
              <w:r>
                <w:rPr/>
                <w:delText>date_of_last_covariance_matrix</w:delText>
              </w:r>
            </w:del>
          </w:p>
        </w:tc>
        <w:tc>
          <w:tcPr>
            <w:tcW w:w="3004"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del w:id="41" w:author="Ruefenacht Rolf" w:date="2022-06-16T07:07:00Z">
              <w:r>
                <w:rPr/>
                <w:delText>Time of last covariance update</w:delText>
              </w:r>
            </w:del>
          </w:p>
        </w:tc>
        <w:tc>
          <w:tcPr>
            <w:tcW w:w="3340"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pPr>
            <w:r>
              <w:rPr/>
            </w:r>
          </w:p>
        </w:tc>
      </w:tr>
      <w:tr>
        <w:trPr>
          <w:trHeight w:val="1933" w:hRule="atLeast"/>
        </w:trPr>
        <w:tc>
          <w:tcPr>
            <w:tcW w:w="367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ins w:id="42" w:author="Ruefenacht Rolf" w:date="2022-06-16T07:04:00Z">
              <w:r>
                <w:rPr>
                  <w:color w:val="auto"/>
                </w:rPr>
                <w:t>receiver1_</w:t>
              </w:r>
            </w:ins>
            <w:r>
              <w:rPr>
                <w:color w:val="auto"/>
              </w:rPr>
              <w:t>type_of_automatic_calibrations</w:t>
            </w:r>
          </w:p>
        </w:tc>
        <w:tc>
          <w:tcPr>
            <w:tcW w:w="3004"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del w:id="43" w:author="Ruefenacht Rolf" w:date="2022-06-16T07:06:00Z">
              <w:r>
                <w:rPr/>
                <w:delText>Description of the type</w:delText>
              </w:r>
            </w:del>
            <w:ins w:id="44" w:author="Ruefenacht Rolf" w:date="2022-06-16T07:06:00Z">
              <w:r>
                <w:rPr/>
                <w:t>Type</w:t>
              </w:r>
            </w:ins>
            <w:r>
              <w:rPr/>
              <w:t xml:space="preserve"> </w:t>
            </w:r>
            <w:r>
              <w:rPr>
                <w:color w:val="auto"/>
              </w:rPr>
              <w:t xml:space="preserve">of automatic </w:t>
            </w:r>
            <w:r>
              <w:rPr/>
              <w:t>calibrations performed</w:t>
            </w:r>
            <w:ins w:id="45" w:author="Ruefenacht Rolf" w:date="2022-06-16T07:05:00Z">
              <w:r>
                <w:rPr/>
                <w:t xml:space="preserve"> for receiver</w:t>
              </w:r>
            </w:ins>
            <w:r>
              <w:rPr/>
              <w:t xml:space="preserve"> </w:t>
            </w:r>
            <w:ins w:id="46" w:author="Ruefenacht Rolf" w:date="2022-06-16T07:06:00Z">
              <w:r>
                <w:rPr/>
                <w:t xml:space="preserve">1 </w:t>
              </w:r>
            </w:ins>
            <w:del w:id="47" w:author="Ruefenacht Rolf" w:date="2022-06-16T07:06:00Z">
              <w:r>
                <w:rPr/>
                <w:delText xml:space="preserve">including information at calibration interval and respective integration time </w:delText>
              </w:r>
            </w:del>
          </w:p>
        </w:tc>
        <w:tc>
          <w:tcPr>
            <w:tcW w:w="3340"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color w:val="000000" w:themeColor="text1"/>
              </w:rPr>
            </w:pPr>
            <w:r>
              <w:rPr>
                <w:color w:val="000000" w:themeColor="text1"/>
              </w:rPr>
              <w:t>if possible, prefer one of the following formulations:</w:t>
            </w:r>
          </w:p>
          <w:p>
            <w:pPr>
              <w:pStyle w:val="Normal"/>
              <w:jc w:val="left"/>
              <w:rPr>
                <w:color w:val="000000" w:themeColor="text1"/>
              </w:rPr>
            </w:pPr>
            <w:r>
              <w:rPr>
                <w:color w:val="000000" w:themeColor="text1"/>
              </w:rPr>
              <w:t>“</w:t>
            </w:r>
            <w:r>
              <w:rPr>
                <w:color w:val="000000" w:themeColor="text1"/>
              </w:rPr>
              <w:t>calibration with ambient temperature target and noise diode”</w:t>
            </w:r>
          </w:p>
          <w:p>
            <w:pPr>
              <w:pStyle w:val="Normal"/>
              <w:jc w:val="left"/>
              <w:rPr>
                <w:color w:val="000000" w:themeColor="text1"/>
              </w:rPr>
            </w:pPr>
            <w:r>
              <w:rPr>
                <w:color w:val="000000" w:themeColor="text1"/>
              </w:rPr>
              <w:t xml:space="preserve"> “</w:t>
            </w:r>
            <w:r>
              <w:rPr>
                <w:color w:val="000000" w:themeColor="text1"/>
              </w:rPr>
              <w:t>calibration with ambient temperature target and noise diode with high-frequency noise switching”</w:t>
            </w:r>
          </w:p>
          <w:p>
            <w:pPr>
              <w:pStyle w:val="Normal"/>
              <w:jc w:val="left"/>
              <w:rPr>
                <w:color w:val="000000" w:themeColor="text1"/>
              </w:rPr>
            </w:pPr>
            <w:r>
              <w:rPr>
                <w:color w:val="000000" w:themeColor="text1"/>
              </w:rPr>
              <w:t>“</w:t>
            </w:r>
            <w:ins w:id="48" w:author="Ruefenacht Rolf" w:date="2022-06-16T06:47:00Z">
              <w:r>
                <w:rPr>
                  <w:bCs/>
                  <w:lang w:val="en-US"/>
                </w:rPr>
                <w:t>calibration with noise diode and quasi-opaque atmosphere at low elevation</w:t>
              </w:r>
            </w:ins>
            <w:del w:id="49" w:author="Ruefenacht Rolf" w:date="2022-06-16T06:47:00Z">
              <w:r>
                <w:rPr>
                  <w:color w:val="000000" w:themeColor="text1"/>
                </w:rPr>
                <w:delText>calibration with ambient temperature target and quasi-opaque atmosphere at low elevation</w:delText>
              </w:r>
            </w:del>
            <w:r>
              <w:rPr>
                <w:color w:val="000000" w:themeColor="text1"/>
              </w:rPr>
              <w:t xml:space="preserve">” </w:t>
            </w:r>
          </w:p>
          <w:p>
            <w:pPr>
              <w:pStyle w:val="Normal"/>
              <w:jc w:val="left"/>
              <w:rPr>
                <w:color w:val="000000" w:themeColor="text1"/>
              </w:rPr>
            </w:pPr>
            <w:r>
              <w:rPr>
                <w:color w:val="000000" w:themeColor="text1"/>
              </w:rPr>
              <w:t>“</w:t>
            </w:r>
            <w:r>
              <w:rPr>
                <w:color w:val="000000" w:themeColor="text1"/>
              </w:rPr>
              <w:t>sky tipping calibration”</w:t>
            </w:r>
          </w:p>
        </w:tc>
      </w:tr>
      <w:tr>
        <w:trPr>
          <w:ins w:id="50" w:author="Ruefenacht Rolf" w:date="2022-06-16T07:05:00Z"/>
          <w:trHeight w:val="1933" w:hRule="atLeast"/>
        </w:trPr>
        <w:tc>
          <w:tcPr>
            <w:tcW w:w="367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auto"/>
              </w:rPr>
            </w:pPr>
            <w:ins w:id="51" w:author="Ruefenacht Rolf" w:date="2022-06-16T07:07:00Z">
              <w:r>
                <w:rPr>
                  <w:color w:val="auto"/>
                </w:rPr>
                <w:t>receiver2_type_of_automatic_calibrations</w:t>
              </w:r>
            </w:ins>
          </w:p>
        </w:tc>
        <w:tc>
          <w:tcPr>
            <w:tcW w:w="3004"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ins w:id="52" w:author="Ruefenacht Rolf" w:date="2022-06-16T07:07:00Z">
              <w:r>
                <w:rPr/>
                <w:t xml:space="preserve">Type </w:t>
              </w:r>
            </w:ins>
            <w:ins w:id="53" w:author="Ruefenacht Rolf" w:date="2022-06-16T07:07:00Z">
              <w:r>
                <w:rPr>
                  <w:color w:val="auto"/>
                </w:rPr>
                <w:t xml:space="preserve">of automatic </w:t>
              </w:r>
            </w:ins>
            <w:ins w:id="54" w:author="Ruefenacht Rolf" w:date="2022-06-16T07:07:00Z">
              <w:r>
                <w:rPr/>
                <w:t xml:space="preserve">calibrations performed for receiver 2 </w:t>
              </w:r>
            </w:ins>
          </w:p>
        </w:tc>
        <w:tc>
          <w:tcPr>
            <w:tcW w:w="3340"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pPr>
            <w:ins w:id="55" w:author="Ruefenacht Rolf" w:date="2022-06-16T07:07:00Z">
              <w:r>
                <w:rPr/>
                <w:t xml:space="preserve">as for receiver1. </w:t>
              </w:r>
            </w:ins>
          </w:p>
          <w:p>
            <w:pPr>
              <w:pStyle w:val="Normal"/>
              <w:jc w:val="left"/>
              <w:rPr>
                <w:color w:val="000000" w:themeColor="text1"/>
              </w:rPr>
            </w:pPr>
            <w:ins w:id="57" w:author="Ruefenacht Rolf" w:date="2022-06-16T07:07:00Z">
              <w:r>
                <w:rPr/>
                <w:t>Only specify if n_receivers&gt;1. For n_receivers&gt;2 add receiver3, receiver4, receiver5 etc. to best describe your instrument</w:t>
              </w:r>
            </w:ins>
          </w:p>
        </w:tc>
      </w:tr>
      <w:tr>
        <w:trPr>
          <w:ins w:id="58" w:author="Ruefenacht Rolf" w:date="2022-06-16T07:08:00Z"/>
          <w:trHeight w:val="1028" w:hRule="atLeast"/>
        </w:trPr>
        <w:tc>
          <w:tcPr>
            <w:tcW w:w="367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ins w:id="59" w:author="Ruefenacht Rolf" w:date="2022-06-16T07:08:00Z">
              <w:r>
                <w:rPr/>
                <w:t>date_of_last_covariance_matrix</w:t>
              </w:r>
            </w:ins>
          </w:p>
        </w:tc>
        <w:tc>
          <w:tcPr>
            <w:tcW w:w="3004"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ins w:id="60" w:author="Ruefenacht Rolf" w:date="2022-06-16T07:08:00Z">
              <w:r>
                <w:rPr/>
                <w:t>Time of last covariance update</w:t>
              </w:r>
            </w:ins>
          </w:p>
        </w:tc>
        <w:tc>
          <w:tcPr>
            <w:tcW w:w="3340"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pPr>
            <w:r>
              <w:rPr/>
            </w:r>
          </w:p>
        </w:tc>
      </w:tr>
      <w:tr>
        <w:trPr>
          <w:trHeight w:val="1028" w:hRule="atLeast"/>
        </w:trPr>
        <w:tc>
          <w:tcPr>
            <w:tcW w:w="367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instrument_history</w:t>
            </w:r>
          </w:p>
        </w:tc>
        <w:tc>
          <w:tcPr>
            <w:tcW w:w="3004"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Logbook repair/replacement work performed</w:t>
            </w:r>
          </w:p>
        </w:tc>
        <w:tc>
          <w:tcPr>
            <w:tcW w:w="3340"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pPr>
            <w:r>
              <w:rPr/>
              <w:t>e.g. change of the radome</w:t>
            </w:r>
          </w:p>
        </w:tc>
      </w:tr>
    </w:tbl>
    <w:p>
      <w:pPr>
        <w:pStyle w:val="Normal"/>
        <w:spacing w:lineRule="auto" w:line="259" w:before="0" w:after="160"/>
        <w:contextualSpacing/>
        <w:jc w:val="left"/>
        <w:rPr>
          <w:color w:val="FFC000"/>
        </w:rPr>
      </w:pPr>
      <w:r>
        <w:rPr>
          <w:color w:val="FFC000"/>
        </w:rPr>
      </w:r>
    </w:p>
    <w:p>
      <w:pPr>
        <w:pStyle w:val="Normal"/>
        <w:spacing w:lineRule="auto" w:line="259" w:before="0" w:after="160"/>
        <w:jc w:val="left"/>
        <w:rPr>
          <w:color w:val="FF0000"/>
        </w:rPr>
      </w:pPr>
      <w:r>
        <w:rPr>
          <w:color w:val="FF0000"/>
        </w:rPr>
      </w:r>
    </w:p>
    <w:p>
      <w:pPr>
        <w:pStyle w:val="Heading2"/>
        <w:numPr>
          <w:ilvl w:val="1"/>
          <w:numId w:val="2"/>
        </w:numPr>
        <w:ind w:left="993" w:hanging="426"/>
        <w:rPr/>
      </w:pPr>
      <w:bookmarkStart w:id="5" w:name="_Toc35340241"/>
      <w:r>
        <w:rPr/>
        <w:t>Dimensions</w:t>
      </w:r>
      <w:bookmarkEnd w:id="5"/>
    </w:p>
    <w:p>
      <w:pPr>
        <w:pStyle w:val="Normal"/>
        <w:spacing w:before="0" w:after="0"/>
        <w:jc w:val="left"/>
        <w:rPr/>
      </w:pPr>
      <w:r>
        <w:rPr/>
      </w:r>
    </w:p>
    <w:tbl>
      <w:tblPr>
        <w:tblW w:w="9346" w:type="dxa"/>
        <w:jc w:val="left"/>
        <w:tblInd w:w="0" w:type="dxa"/>
        <w:tblCellMar>
          <w:top w:w="72" w:type="dxa"/>
          <w:left w:w="134" w:type="dxa"/>
          <w:bottom w:w="72" w:type="dxa"/>
          <w:right w:w="144" w:type="dxa"/>
        </w:tblCellMar>
        <w:tblLook w:val="0420" w:noHBand="0" w:noVBand="1" w:firstColumn="0" w:lastRow="0" w:lastColumn="0" w:firstRow="1"/>
      </w:tblPr>
      <w:tblGrid>
        <w:gridCol w:w="3109"/>
        <w:gridCol w:w="6236"/>
      </w:tblGrid>
      <w:tr>
        <w:trPr>
          <w:trHeight w:val="584" w:hRule="atLeast"/>
        </w:trPr>
        <w:tc>
          <w:tcPr>
            <w:tcW w:w="310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rPr>
                <w:b/>
                <w:b/>
              </w:rPr>
            </w:pPr>
            <w:r>
              <w:rPr>
                <w:b/>
                <w:lang w:val="de-CH"/>
              </w:rPr>
              <w:t>Dimension name</w:t>
            </w:r>
          </w:p>
        </w:tc>
        <w:tc>
          <w:tcPr>
            <w:tcW w:w="623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rPr>
                <w:b/>
                <w:b/>
              </w:rPr>
            </w:pPr>
            <w:r>
              <w:rPr>
                <w:b/>
                <w:lang w:val="de-CH"/>
              </w:rPr>
              <w:t>Description</w:t>
            </w:r>
          </w:p>
        </w:tc>
      </w:tr>
      <w:tr>
        <w:trPr>
          <w:trHeight w:val="584" w:hRule="atLeast"/>
        </w:trPr>
        <w:tc>
          <w:tcPr>
            <w:tcW w:w="31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before="120" w:after="0"/>
              <w:jc w:val="both"/>
              <w:rPr/>
            </w:pPr>
            <w:r>
              <w:rPr/>
              <w:t>time</w:t>
            </w:r>
          </w:p>
        </w:tc>
        <w:tc>
          <w:tcPr>
            <w:tcW w:w="6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before="120" w:after="0"/>
              <w:jc w:val="both"/>
              <w:rPr/>
            </w:pPr>
            <w:r>
              <w:rPr/>
            </w:r>
          </w:p>
        </w:tc>
      </w:tr>
      <w:tr>
        <w:trPr>
          <w:trHeight w:val="584" w:hRule="atLeast"/>
        </w:trPr>
        <w:tc>
          <w:tcPr>
            <w:tcW w:w="31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before="120" w:after="0"/>
              <w:jc w:val="both"/>
              <w:rPr/>
            </w:pPr>
            <w:r>
              <w:rPr/>
              <w:t>frequency</w:t>
            </w:r>
          </w:p>
        </w:tc>
        <w:tc>
          <w:tcPr>
            <w:tcW w:w="6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before="120" w:after="0"/>
              <w:jc w:val="both"/>
              <w:rPr/>
            </w:pPr>
            <w:r>
              <w:rPr/>
              <w:t>Number of microwave channels</w:t>
            </w:r>
          </w:p>
        </w:tc>
      </w:tr>
      <w:tr>
        <w:trPr>
          <w:trHeight w:val="584" w:hRule="exact"/>
        </w:trPr>
        <w:tc>
          <w:tcPr>
            <w:tcW w:w="31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before="120" w:after="0"/>
              <w:jc w:val="both"/>
              <w:rPr/>
            </w:pPr>
            <w:r>
              <w:rPr/>
              <w:t>receiver_nb</w:t>
            </w:r>
          </w:p>
        </w:tc>
        <w:tc>
          <w:tcPr>
            <w:tcW w:w="623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before="120" w:after="0"/>
              <w:jc w:val="both"/>
              <w:rPr/>
            </w:pPr>
            <w:r>
              <w:rPr>
                <w:color w:val="000000" w:themeColor="text1"/>
              </w:rPr>
              <w:t>Number of  receivers (e.g. distinct receivers for K- and V-band)</w:t>
            </w:r>
          </w:p>
        </w:tc>
      </w:tr>
      <w:tr>
        <w:trPr>
          <w:trHeight w:val="584" w:hRule="exact"/>
        </w:trPr>
        <w:tc>
          <w:tcPr>
            <w:tcW w:w="31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before="120" w:after="0"/>
              <w:jc w:val="both"/>
              <w:rPr/>
            </w:pPr>
            <w:r>
              <w:rPr/>
              <w:t>bnds</w:t>
            </w:r>
          </w:p>
        </w:tc>
        <w:tc>
          <w:tcPr>
            <w:tcW w:w="623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rPr>
                <w:color w:val="000000" w:themeColor="text1"/>
              </w:rPr>
            </w:pPr>
            <w:r>
              <w:rPr>
                <w:color w:val="000000" w:themeColor="text1"/>
              </w:rPr>
              <w:t>2 (number of bounds for time)</w:t>
            </w:r>
          </w:p>
        </w:tc>
      </w:tr>
    </w:tbl>
    <w:p>
      <w:pPr>
        <w:pStyle w:val="Normal"/>
        <w:spacing w:before="0" w:after="0"/>
        <w:jc w:val="left"/>
        <w:rPr/>
      </w:pPr>
      <w:r>
        <w:rPr/>
      </w:r>
    </w:p>
    <w:p>
      <w:pPr>
        <w:pStyle w:val="Normal"/>
        <w:spacing w:before="0" w:after="0"/>
        <w:jc w:val="left"/>
        <w:rPr/>
      </w:pPr>
      <w:r>
        <w:rPr/>
      </w:r>
    </w:p>
    <w:p>
      <w:pPr>
        <w:pStyle w:val="Heading2"/>
        <w:numPr>
          <w:ilvl w:val="1"/>
          <w:numId w:val="2"/>
        </w:numPr>
        <w:ind w:left="993" w:hanging="426"/>
        <w:rPr/>
      </w:pPr>
      <w:r>
        <w:rPr/>
        <w:t>Variables</w:t>
      </w:r>
    </w:p>
    <w:p>
      <w:pPr>
        <w:pStyle w:val="Normal"/>
        <w:rPr/>
      </w:pPr>
      <w:r>
        <w:rPr/>
      </w:r>
    </w:p>
    <w:tbl>
      <w:tblPr>
        <w:tblW w:w="9260" w:type="dxa"/>
        <w:jc w:val="left"/>
        <w:tblInd w:w="0" w:type="dxa"/>
        <w:tblCellMar>
          <w:top w:w="72" w:type="dxa"/>
          <w:left w:w="134" w:type="dxa"/>
          <w:bottom w:w="72" w:type="dxa"/>
          <w:right w:w="144" w:type="dxa"/>
        </w:tblCellMar>
        <w:tblLook w:val="0420" w:noHBand="0" w:noVBand="1" w:firstColumn="0" w:lastRow="0" w:lastColumn="0" w:firstRow="1"/>
      </w:tblPr>
      <w:tblGrid>
        <w:gridCol w:w="3229"/>
        <w:gridCol w:w="2880"/>
        <w:gridCol w:w="3151"/>
      </w:tblGrid>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b/>
                <w:bCs/>
                <w:lang w:val="de-CH"/>
              </w:rPr>
              <w:t>Variable name</w:t>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b/>
                <w:bCs/>
                <w:lang w:val="de-CH"/>
              </w:rPr>
              <w:t>Long_name</w:t>
            </w:r>
          </w:p>
        </w:tc>
        <w:tc>
          <w:tcPr>
            <w:tcW w:w="31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ind w:right="590" w:hanging="0"/>
              <w:jc w:val="left"/>
              <w:rPr/>
            </w:pPr>
            <w:r>
              <w:rPr>
                <w:b/>
                <w:bCs/>
                <w:lang w:val="de-CH"/>
              </w:rPr>
              <w:t>Attributes</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FF0000"/>
              </w:rPr>
            </w:pPr>
            <w:r>
              <w:rPr/>
              <w:t>time</w:t>
            </w:r>
          </w:p>
          <w:p>
            <w:pPr>
              <w:pStyle w:val="Normal"/>
              <w:jc w:val="left"/>
              <w:rPr/>
            </w:pPr>
            <w:r>
              <w:rPr/>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Time (UTC) of the measurement</w:t>
            </w:r>
          </w:p>
        </w:tc>
        <w:tc>
          <w:tcPr>
            <w:tcW w:w="31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standard_name: time</w:t>
            </w:r>
          </w:p>
          <w:p>
            <w:pPr>
              <w:pStyle w:val="Normal"/>
              <w:jc w:val="left"/>
              <w:rPr/>
            </w:pPr>
            <w:r>
              <w:rPr/>
              <w:t>dimension: time</w:t>
            </w:r>
          </w:p>
          <w:p>
            <w:pPr>
              <w:pStyle w:val="Normal"/>
              <w:jc w:val="left"/>
              <w:rPr>
                <w:color w:val="FF0000"/>
              </w:rPr>
            </w:pPr>
            <w:r>
              <w:rPr/>
              <w:t xml:space="preserve">units: seconds since 1970-01-01 00:00:00.000 </w:t>
            </w:r>
          </w:p>
          <w:p>
            <w:pPr>
              <w:pStyle w:val="Normal"/>
              <w:jc w:val="left"/>
              <w:rPr/>
            </w:pPr>
            <w:r>
              <w:rPr/>
              <w:t xml:space="preserve">bounds = “time_bnds” </w:t>
            </w:r>
          </w:p>
          <w:p>
            <w:pPr>
              <w:pStyle w:val="Normal"/>
              <w:jc w:val="left"/>
              <w:rPr/>
            </w:pPr>
            <w:r>
              <w:rPr/>
              <w:t>comment = "Time indication of samples is at end of integration-time" ;</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time_bnds</w:t>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Start and end time (UTC) of the measurement</w:t>
            </w:r>
          </w:p>
        </w:tc>
        <w:tc>
          <w:tcPr>
            <w:tcW w:w="31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dimension: time, bnds</w:t>
            </w:r>
          </w:p>
          <w:p>
            <w:pPr>
              <w:pStyle w:val="Normal"/>
              <w:jc w:val="left"/>
              <w:rPr/>
            </w:pPr>
            <w:r>
              <w:rPr/>
              <w:t>units: seconds since 1970-01-01 00:00:00.000</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station_latitude</w:t>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Latitude of measurement station</w:t>
            </w:r>
          </w:p>
        </w:tc>
        <w:tc>
          <w:tcPr>
            <w:tcW w:w="31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standard_name : latitude</w:t>
            </w:r>
          </w:p>
          <w:p>
            <w:pPr>
              <w:pStyle w:val="Normal"/>
              <w:jc w:val="left"/>
              <w:rPr/>
            </w:pPr>
            <w:r>
              <w:rPr/>
              <w:t>dimension: time</w:t>
            </w:r>
          </w:p>
          <w:p>
            <w:pPr>
              <w:pStyle w:val="Normal"/>
              <w:jc w:val="left"/>
              <w:rPr/>
            </w:pPr>
            <w:r>
              <w:rPr/>
              <w:t>units : degree_north</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station_longitude</w:t>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Longitude of measurement station</w:t>
            </w:r>
          </w:p>
        </w:tc>
        <w:tc>
          <w:tcPr>
            <w:tcW w:w="31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standard_name : longitude</w:t>
            </w:r>
          </w:p>
          <w:p>
            <w:pPr>
              <w:pStyle w:val="Normal"/>
              <w:jc w:val="left"/>
              <w:rPr/>
            </w:pPr>
            <w:r>
              <w:rPr/>
              <w:t>dimension: time</w:t>
            </w:r>
          </w:p>
          <w:p>
            <w:pPr>
              <w:pStyle w:val="Normal"/>
              <w:jc w:val="left"/>
              <w:rPr/>
            </w:pPr>
            <w:r>
              <w:rPr/>
              <w:t>units : degree_east</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station_altitude</w:t>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Altitude above mean sea level of measurement station</w:t>
            </w:r>
          </w:p>
        </w:tc>
        <w:tc>
          <w:tcPr>
            <w:tcW w:w="31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standard_name: altitude</w:t>
            </w:r>
          </w:p>
          <w:p>
            <w:pPr>
              <w:pStyle w:val="Normal"/>
              <w:jc w:val="left"/>
              <w:rPr/>
            </w:pPr>
            <w:r>
              <w:rPr/>
              <w:t>dimension: time</w:t>
            </w:r>
          </w:p>
          <w:p>
            <w:pPr>
              <w:pStyle w:val="Normal"/>
              <w:jc w:val="left"/>
              <w:rPr/>
            </w:pPr>
            <w:r>
              <w:rPr/>
              <w:t>units: m</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lang w:val="fr-CH"/>
              </w:rPr>
              <w:t>frequency</w:t>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ins w:id="61" w:author="Ruefenacht Rolf" w:date="2022-06-15T16:17:00Z">
              <w:r>
                <w:rPr/>
                <w:t>Nominal c</w:t>
              </w:r>
            </w:ins>
            <w:del w:id="62" w:author="Ruefenacht Rolf" w:date="2022-06-15T16:16:00Z">
              <w:commentRangeStart w:id="0"/>
              <w:r>
                <w:rPr/>
                <w:delText>C</w:delText>
              </w:r>
            </w:del>
            <w:ins w:id="63" w:author="Czekala Harald 1RP-RSP" w:date="2022-06-08T12:13:00Z">
              <w:r>
                <w:rPr/>
                <w:t xml:space="preserve">entre </w:t>
              </w:r>
            </w:ins>
            <w:r>
              <w:rPr/>
            </w:r>
            <w:commentRangeEnd w:id="0"/>
            <w:r>
              <w:commentReference w:id="0"/>
            </w:r>
            <w:r>
              <w:rPr/>
              <w:t>Frequency of microwave channels</w:t>
            </w:r>
          </w:p>
        </w:tc>
        <w:tc>
          <w:tcPr>
            <w:tcW w:w="31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standard_name : radiation_frequency</w:t>
            </w:r>
          </w:p>
          <w:p>
            <w:pPr>
              <w:pStyle w:val="Normal"/>
              <w:jc w:val="left"/>
              <w:rPr>
                <w:lang w:val="en-US"/>
              </w:rPr>
            </w:pPr>
            <w:r>
              <w:rPr>
                <w:lang w:val="en-US"/>
              </w:rPr>
              <w:t>dimension: frequency</w:t>
            </w:r>
          </w:p>
          <w:p>
            <w:pPr>
              <w:pStyle w:val="Normal"/>
              <w:jc w:val="left"/>
              <w:rPr>
                <w:lang w:val="en-US"/>
              </w:rPr>
            </w:pPr>
            <w:r>
              <w:rPr>
                <w:lang w:val="en-US"/>
              </w:rPr>
              <w:t>units: GHz</w:t>
            </w:r>
          </w:p>
          <w:p>
            <w:pPr>
              <w:pStyle w:val="Normal"/>
              <w:jc w:val="left"/>
              <w:rPr>
                <w:lang w:val="en-US"/>
              </w:rPr>
            </w:pPr>
            <w:r>
              <w:rPr>
                <w:color w:val="000000" w:themeColor="text1"/>
              </w:rPr>
              <w:t>comment: “</w:t>
            </w:r>
            <w:ins w:id="64" w:author="Ruefenacht Rolf" w:date="2022-06-16T06:20:00Z">
              <w:r>
                <w:rPr>
                  <w:color w:val="000000" w:themeColor="text1"/>
                </w:rPr>
                <w:t>1) For</w:t>
              </w:r>
            </w:ins>
            <w:ins w:id="65" w:author="Ruefenacht Rolf" w:date="2022-06-16T06:14:00Z">
              <w:r>
                <w:rPr>
                  <w:color w:val="000000" w:themeColor="text1"/>
                </w:rPr>
                <w:t xml:space="preserve"> double-sideband receivers, frequency corresponds to the local oscillator frequency</w:t>
              </w:r>
            </w:ins>
            <w:ins w:id="66" w:author="Ruefenacht Rolf" w:date="2022-06-16T06:16:00Z">
              <w:r>
                <w:rPr>
                  <w:color w:val="000000" w:themeColor="text1"/>
                </w:rPr>
                <w:t xml:space="preserve"> whereas the radio frequency of the upper/lower</w:t>
              </w:r>
            </w:ins>
            <w:ins w:id="67" w:author="Ruefenacht Rolf" w:date="2022-06-16T06:17:00Z">
              <w:r>
                <w:rPr>
                  <w:color w:val="000000" w:themeColor="text1"/>
                </w:rPr>
                <w:t xml:space="preserve"> sideband is</w:t>
              </w:r>
            </w:ins>
            <w:ins w:id="68" w:author="Ruefenacht Rolf" w:date="2022-06-16T06:16:00Z">
              <w:r>
                <w:rPr>
                  <w:color w:val="000000" w:themeColor="text1"/>
                </w:rPr>
                <w:t xml:space="preserve"> </w:t>
              </w:r>
            </w:ins>
            <w:ins w:id="69" w:author="Ruefenacht Rolf" w:date="2022-06-16T06:18:00Z">
              <w:r>
                <w:rPr>
                  <w:color w:val="000000" w:themeColor="text1"/>
                </w:rPr>
                <w:t>frequency+/-sideband_IF_separation.</w:t>
              </w:r>
            </w:ins>
            <w:ins w:id="70" w:author="Ruefenacht Rolf" w:date="2022-06-16T06:20:00Z">
              <w:r>
                <w:rPr>
                  <w:color w:val="000000" w:themeColor="text1"/>
                </w:rPr>
                <w:t xml:space="preserve"> 2) </w:t>
              </w:r>
            </w:ins>
            <w:ins w:id="71" w:author="Ruefenacht Rolf" w:date="2022-06-16T06:22:00Z">
              <w:r>
                <w:rPr>
                  <w:color w:val="000000" w:themeColor="text1"/>
                </w:rPr>
                <w:t>In</w:t>
              </w:r>
            </w:ins>
            <w:ins w:id="72" w:author="Ruefenacht Rolf" w:date="2022-06-16T06:20:00Z">
              <w:r>
                <w:rPr>
                  <w:color w:val="000000" w:themeColor="text1"/>
                </w:rPr>
                <w:t xml:space="preserve"> case of known offset between the real and the nominal frequency of some channels,</w:t>
              </w:r>
            </w:ins>
            <w:del w:id="73" w:author="Ruefenacht Rolf" w:date="2022-06-16T06:21:00Z">
              <w:r>
                <w:rPr>
                  <w:color w:val="000000" w:themeColor="text1"/>
                </w:rPr>
                <w:delText>For</w:delText>
              </w:r>
            </w:del>
            <w:ins w:id="74" w:author="Ruefenacht Rolf" w:date="2022-06-16T06:21:00Z">
              <w:r>
                <w:rPr>
                  <w:color w:val="000000" w:themeColor="text1"/>
                </w:rPr>
                <w:t xml:space="preserve"> frequency+freq_shift gives</w:t>
              </w:r>
            </w:ins>
            <w:r>
              <w:rPr>
                <w:color w:val="000000" w:themeColor="text1"/>
              </w:rPr>
              <w:t xml:space="preserve"> more accurate </w:t>
            </w:r>
            <w:del w:id="75" w:author="Ruefenacht Rolf" w:date="2022-06-16T06:21:00Z">
              <w:r>
                <w:rPr>
                  <w:color w:val="000000" w:themeColor="text1"/>
                </w:rPr>
                <w:delText>frequency</w:delText>
              </w:r>
            </w:del>
            <w:r>
              <w:rPr>
                <w:color w:val="000000" w:themeColor="text1"/>
              </w:rPr>
              <w:t xml:space="preserve"> values</w:t>
            </w:r>
            <w:del w:id="76" w:author="Ruefenacht Rolf" w:date="2022-06-16T06:21:00Z">
              <w:r>
                <w:rPr>
                  <w:color w:val="000000" w:themeColor="text1"/>
                </w:rPr>
                <w:delText xml:space="preserve"> use frequency+freq_shift</w:delText>
              </w:r>
            </w:del>
            <w:r>
              <w:rPr>
                <w:color w:val="000000" w:themeColor="text1"/>
              </w:rPr>
              <w:t>.”</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receiver_nb</w:t>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Number of the microwave receiver</w:t>
            </w:r>
          </w:p>
        </w:tc>
        <w:tc>
          <w:tcPr>
            <w:tcW w:w="31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dimension: receiver_nb</w:t>
            </w:r>
          </w:p>
          <w:p>
            <w:pPr>
              <w:pStyle w:val="Normal"/>
              <w:jc w:val="left"/>
              <w:rPr/>
            </w:pPr>
            <w:r>
              <w:rPr/>
              <w:t>comment: “Different numbers correspond to distinct receiver boards. The variable receiver indicates which frequency channels correspond to each receiver board.”</w:t>
            </w:r>
          </w:p>
          <w:p>
            <w:pPr>
              <w:pStyle w:val="Normal"/>
              <w:jc w:val="left"/>
              <w:rPr/>
            </w:pPr>
            <w:r>
              <w:rPr/>
              <w:t>units:1</w:t>
            </w:r>
          </w:p>
          <w:p>
            <w:pPr>
              <w:pStyle w:val="Normal"/>
              <w:jc w:val="left"/>
              <w:rPr/>
            </w:pPr>
            <w:r>
              <w:rPr/>
              <w:t>can contain numbers 1, 2, ...</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receiver</w:t>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Corresponding microwave receiver for each channel</w:t>
            </w:r>
          </w:p>
        </w:tc>
        <w:tc>
          <w:tcPr>
            <w:tcW w:w="31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dimension: frequency</w:t>
            </w:r>
          </w:p>
          <w:p>
            <w:pPr>
              <w:pStyle w:val="Normal"/>
              <w:jc w:val="left"/>
              <w:rPr/>
            </w:pPr>
            <w:r>
              <w:rPr/>
              <w:t>comment: “Different numbers correspond to distinct receiver boards defined in receiver_nb.”</w:t>
            </w:r>
          </w:p>
          <w:p>
            <w:pPr>
              <w:pStyle w:val="Normal"/>
              <w:jc w:val="left"/>
              <w:rPr/>
            </w:pPr>
            <w:r>
              <w:rPr/>
              <w:t>units: 1</w:t>
            </w:r>
          </w:p>
          <w:p>
            <w:pPr>
              <w:pStyle w:val="Normal"/>
              <w:jc w:val="left"/>
              <w:rPr/>
            </w:pPr>
            <w:r>
              <w:rPr/>
              <w:t>can contain numbers 1, 2, ...</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bandwidth</w:t>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Bandwidth (3 dB) of the microwave channels</w:t>
            </w:r>
          </w:p>
        </w:tc>
        <w:tc>
          <w:tcPr>
            <w:tcW w:w="31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dimension: frequency</w:t>
            </w:r>
          </w:p>
          <w:p>
            <w:pPr>
              <w:pStyle w:val="Normal"/>
              <w:jc w:val="left"/>
              <w:rPr/>
            </w:pPr>
            <w:r>
              <w:rPr/>
              <w:t>Units: GHz</w:t>
            </w:r>
          </w:p>
          <w:p>
            <w:pPr>
              <w:pStyle w:val="Normal"/>
              <w:jc w:val="left"/>
              <w:rPr/>
            </w:pPr>
            <w:r>
              <w:rPr/>
              <w:t>_FillValue: -999.9</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FF0000"/>
              </w:rPr>
            </w:pPr>
            <w:r>
              <w:rPr>
                <w:color w:val="000000" w:themeColor="text1"/>
              </w:rPr>
              <w:t>n_sidebands</w:t>
            </w:r>
            <w:r>
              <w:rPr/>
              <w:commentReference w:id="1"/>
            </w:r>
            <w:r>
              <w:rPr/>
              <w:commentReference w:id="2"/>
            </w:r>
            <w:r>
              <w:rPr/>
              <w:commentReference w:id="3"/>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Number of sidebands</w:t>
            </w:r>
          </w:p>
        </w:tc>
        <w:tc>
          <w:tcPr>
            <w:tcW w:w="31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dimension: receiver_nb</w:t>
            </w:r>
          </w:p>
          <w:p>
            <w:pPr>
              <w:pStyle w:val="Normal"/>
              <w:jc w:val="left"/>
              <w:rPr/>
            </w:pPr>
            <w:r>
              <w:rPr/>
              <w:t>comment: “</w:t>
            </w:r>
            <w:ins w:id="77" w:author="Ruefenacht Rolf" w:date="2022-06-16T06:29:00Z">
              <w:r>
                <w:rPr/>
                <w:t>0 corresponds to direct</w:t>
              </w:r>
            </w:ins>
            <w:ins w:id="78" w:author="Ruefenacht Rolf" w:date="2022-06-16T06:38:00Z">
              <w:r>
                <w:rPr/>
                <w:t>-</w:t>
              </w:r>
            </w:ins>
            <w:ins w:id="79" w:author="Ruefenacht Rolf" w:date="2022-06-16T06:29:00Z">
              <w:r>
                <w:rPr/>
                <w:t xml:space="preserve">detection receivers, </w:t>
              </w:r>
            </w:ins>
            <w:r>
              <w:rPr/>
              <w:t xml:space="preserve">1 </w:t>
            </w:r>
            <w:del w:id="80" w:author="Ruefenacht Rolf" w:date="2022-06-16T06:29:00Z">
              <w:r>
                <w:rPr/>
                <w:delText xml:space="preserve">corresponds </w:delText>
              </w:r>
            </w:del>
            <w:r>
              <w:rPr/>
              <w:t>to single-sideband</w:t>
            </w:r>
            <w:del w:id="81" w:author="Ruefenacht Rolf" w:date="2022-06-16T06:30:00Z">
              <w:r>
                <w:rPr/>
                <w:delText xml:space="preserve"> or direct detection receivers</w:delText>
              </w:r>
            </w:del>
            <w:r>
              <w:rPr/>
              <w:t>, 2 to double-sideband</w:t>
            </w:r>
            <w:ins w:id="82" w:author="Ruefenacht Rolf" w:date="2022-06-16T06:30:00Z">
              <w:r>
                <w:rPr/>
                <w:t xml:space="preserve"> receivers</w:t>
              </w:r>
            </w:ins>
            <w:r>
              <w:rPr/>
              <w:t xml:space="preserve">. </w:t>
            </w:r>
            <w:ins w:id="83" w:author="Ruefenacht Rolf" w:date="2022-06-16T06:31:00Z">
              <w:r>
                <w:rPr/>
                <w:t>For double sideband, t</w:t>
              </w:r>
            </w:ins>
            <w:del w:id="84" w:author="Ruefenacht Rolf" w:date="2022-06-16T06:31:00Z">
              <w:r>
                <w:rPr/>
                <w:delText>T</w:delText>
              </w:r>
            </w:del>
            <w:r>
              <w:rPr/>
              <w:t>he frequency separation of sidebands is indicated in sideband_IF_separation.”</w:t>
            </w:r>
          </w:p>
          <w:p>
            <w:pPr>
              <w:pStyle w:val="Normal"/>
              <w:jc w:val="left"/>
              <w:rPr/>
            </w:pPr>
            <w:r>
              <w:rPr/>
              <w:t>units: 1</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FF0000"/>
              </w:rPr>
            </w:pPr>
            <w:r>
              <w:rPr/>
              <w:t>sideband_IF_separation</w:t>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del w:id="87" w:author="Ruefenacht Rolf" w:date="2022-06-16T06:32:00Z"/>
              </w:rPr>
            </w:pPr>
            <w:del w:id="85" w:author="Ruefenacht Rolf" w:date="2022-06-16T06:32:00Z">
              <w:r>
                <w:rPr/>
                <w:delText>HARRY COMES UP WITH PROPOSITION</w:delText>
              </w:r>
            </w:del>
            <w:ins w:id="86" w:author="Ruefenacht Rolf" w:date="2022-06-16T06:33:00Z">
              <w:r>
                <w:rPr/>
                <w:t xml:space="preserve"> IF centre frequency as abs(RF-LO)</w:t>
              </w:r>
            </w:ins>
          </w:p>
          <w:p>
            <w:pPr>
              <w:pStyle w:val="Normal"/>
              <w:jc w:val="left"/>
              <w:rPr/>
            </w:pPr>
            <w:del w:id="88" w:author="Ruefenacht Rolf" w:date="2022-06-16T06:37:00Z">
              <w:r>
                <w:rPr/>
                <w:delText>For do</w:delText>
              </w:r>
            </w:del>
            <w:del w:id="89" w:author="Ruefenacht Rolf" w:date="2022-06-16T06:37:00Z">
              <w:r>
                <w:rPr/>
                <w:delText>u</w:delText>
              </w:r>
            </w:del>
            <w:del w:id="90" w:author="Ruefenacht Rolf" w:date="2022-06-16T06:37:00Z">
              <w:r>
                <w:rPr/>
                <w:delText>ble sideband channels, this is the positive and negative IF range distance of the two ban</w:delText>
              </w:r>
            </w:del>
            <w:del w:id="91" w:author="Ruefenacht Rolf" w:date="2022-06-16T06:37:00Z">
              <w:r>
                <w:rPr/>
                <w:delText>d</w:delText>
              </w:r>
            </w:del>
            <w:del w:id="92" w:author="Ruefenacht Rolf" w:date="2022-06-16T06:37:00Z">
              <w:r>
                <w:rPr/>
                <w:delText xml:space="preserve"> </w:delText>
              </w:r>
            </w:del>
            <w:del w:id="93" w:author="Ruefenacht Rolf" w:date="2022-06-16T06:37:00Z">
              <w:r>
                <w:rPr/>
                <w:delText xml:space="preserve">passes around the centre </w:delText>
              </w:r>
            </w:del>
            <w:del w:id="94" w:author="Ruefenacht Rolf" w:date="2022-06-16T06:37:00Z">
              <w:r>
                <w:rPr/>
                <w:delText>frequency</w:delText>
              </w:r>
            </w:del>
            <w:del w:id="95" w:author="Ruefenacht Rolf" w:date="2022-06-16T06:37:00Z">
              <w:r>
                <w:rPr/>
                <w:delText xml:space="preserve"> </w:delText>
              </w:r>
            </w:del>
            <w:del w:id="96" w:author="Ruefenacht Rolf" w:date="2022-06-16T06:37:00Z">
              <w:r>
                <w:rPr/>
                <w:delText>(which is the LO frqeuency)</w:delText>
              </w:r>
            </w:del>
          </w:p>
        </w:tc>
        <w:tc>
          <w:tcPr>
            <w:tcW w:w="31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dimension: frequency</w:t>
            </w:r>
          </w:p>
          <w:p>
            <w:pPr>
              <w:pStyle w:val="Normal"/>
              <w:jc w:val="left"/>
              <w:rPr/>
            </w:pPr>
            <w:r>
              <w:rPr/>
              <w:t xml:space="preserve">comment: </w:t>
            </w:r>
            <w:ins w:id="97" w:author="Ruefenacht Rolf" w:date="2022-06-16T06:39:00Z">
              <w:r>
                <w:rPr/>
                <w:t>“</w:t>
              </w:r>
            </w:ins>
            <w:ins w:id="98" w:author="Ruefenacht Rolf" w:date="2022-06-16T06:37:00Z">
              <w:r>
                <w:rPr/>
                <w:t xml:space="preserve">For double sideband channels, this is the positive and negative </w:t>
              </w:r>
            </w:ins>
            <w:ins w:id="99" w:author="Ruefenacht Rolf" w:date="2022-06-16T06:38:00Z">
              <w:r>
                <w:rPr/>
                <w:t>frequency offset</w:t>
              </w:r>
            </w:ins>
            <w:ins w:id="100" w:author="Ruefenacht Rolf" w:date="2022-06-16T06:37:00Z">
              <w:r>
                <w:rPr/>
                <w:t xml:space="preserve"> of the two </w:t>
              </w:r>
            </w:ins>
            <w:ins w:id="101" w:author="Ruefenacht Rolf" w:date="2022-06-16T06:39:00Z">
              <w:r>
                <w:rPr/>
                <w:t>sidebands</w:t>
              </w:r>
            </w:ins>
            <w:ins w:id="102" w:author="Ruefenacht Rolf" w:date="2022-06-16T06:37:00Z">
              <w:r>
                <w:rPr/>
                <w:t xml:space="preserve"> around the centre frequency (which is the LO frqeuency)</w:t>
              </w:r>
            </w:ins>
            <w:ins w:id="103" w:author="Ruefenacht Rolf" w:date="2022-06-16T06:39:00Z">
              <w:r>
                <w:rPr/>
                <w:t>. T</w:t>
              </w:r>
            </w:ins>
            <w:ins w:id="104" w:author="Ruefenacht Rolf" w:date="2022-06-16T06:40:00Z">
              <w:r>
                <w:rPr/>
                <w:t xml:space="preserve">his value is 0 </w:t>
              </w:r>
            </w:ins>
            <w:ins w:id="105" w:author="Ruefenacht Rolf" w:date="2022-06-16T06:41:00Z">
              <w:r>
                <w:rPr/>
                <w:t>if</w:t>
              </w:r>
            </w:ins>
            <w:ins w:id="106" w:author="Ruefenacht Rolf" w:date="2022-06-16T06:40:00Z">
              <w:r>
                <w:rPr/>
                <w:t xml:space="preserve"> n_sidebands = 0 or 1</w:t>
              </w:r>
            </w:ins>
            <w:ins w:id="107" w:author="Ruefenacht Rolf" w:date="2022-06-16T06:39:00Z">
              <w:r>
                <w:rPr/>
                <w:t>”</w:t>
              </w:r>
            </w:ins>
            <w:del w:id="108" w:author="Ruefenacht Rolf" w:date="2022-06-16T06:37:00Z">
              <w:r>
                <w:rPr/>
                <w:delText>HARRY COMES UP WITH PROPOSITION. SHALL ALSO CONTAIN INFO ON HOW FREQUENCY IS DEFINED (LO OR SIGNAL SIDEBAND)</w:delText>
              </w:r>
            </w:del>
          </w:p>
          <w:p>
            <w:pPr>
              <w:pStyle w:val="Normal"/>
              <w:jc w:val="left"/>
              <w:rPr>
                <w:del w:id="110" w:author="Ruefenacht Rolf" w:date="2022-06-16T06:35:00Z"/>
              </w:rPr>
            </w:pPr>
            <w:del w:id="109" w:author="Ruefenacht Rolf" w:date="2022-06-16T06:35:00Z">
              <w:r>
                <w:rPr/>
                <w:delText>positive number for IF centre frequency</w:delText>
              </w:r>
            </w:del>
          </w:p>
          <w:p>
            <w:pPr>
              <w:pStyle w:val="Normal"/>
              <w:jc w:val="left"/>
              <w:rPr/>
            </w:pPr>
            <w:r>
              <w:rPr/>
              <w:t>units: GHz</w:t>
            </w:r>
          </w:p>
          <w:p>
            <w:pPr>
              <w:pStyle w:val="Normal"/>
              <w:jc w:val="left"/>
              <w:rPr/>
            </w:pPr>
            <w:r>
              <w:rPr/>
              <w:t>_FillValue: -999.9</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beamwidth</w:t>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color w:val="000000" w:themeColor="text1"/>
              </w:rPr>
              <w:t>Beam width (</w:t>
            </w:r>
            <w:del w:id="111" w:author="Ruefenacht Rolf" w:date="2022-06-16T06:42:00Z">
              <w:r>
                <w:rPr>
                  <w:color w:val="000000" w:themeColor="text1"/>
                </w:rPr>
                <w:delText>3 dB</w:delText>
              </w:r>
            </w:del>
            <w:del w:id="112" w:author="Ruefenacht Rolf" w:date="2022-06-16T06:42:00Z">
              <w:r>
                <w:rPr>
                  <w:color w:val="000000" w:themeColor="text1"/>
                </w:rPr>
                <w:delText xml:space="preserve">, </w:delText>
              </w:r>
            </w:del>
            <w:ins w:id="113" w:author="Czekala Harald 1RP-RSP" w:date="2022-06-08T12:24:00Z">
              <w:commentRangeStart w:id="4"/>
              <w:r>
                <w:rPr>
                  <w:color w:val="000000" w:themeColor="text1"/>
                </w:rPr>
                <w:t>FWHM</w:t>
              </w:r>
            </w:ins>
            <w:r>
              <w:rPr>
                <w:color w:val="000000" w:themeColor="text1"/>
              </w:rPr>
            </w:r>
            <w:commentRangeEnd w:id="4"/>
            <w:r>
              <w:commentReference w:id="4"/>
            </w:r>
            <w:r>
              <w:rPr>
                <w:color w:val="000000" w:themeColor="text1"/>
              </w:rPr>
              <w:t>) of the</w:t>
            </w:r>
            <w:r>
              <w:rPr/>
              <w:t xml:space="preserve"> microwave radiometer</w:t>
            </w:r>
          </w:p>
        </w:tc>
        <w:tc>
          <w:tcPr>
            <w:tcW w:w="31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dimension: frequency</w:t>
            </w:r>
          </w:p>
          <w:p>
            <w:pPr>
              <w:pStyle w:val="Normal"/>
              <w:jc w:val="left"/>
              <w:rPr/>
            </w:pPr>
            <w:r>
              <w:rPr/>
              <w:t>units: degree</w:t>
            </w:r>
          </w:p>
          <w:p>
            <w:pPr>
              <w:pStyle w:val="Normal"/>
              <w:jc w:val="left"/>
              <w:rPr/>
            </w:pPr>
            <w:r>
              <w:rPr/>
              <w:t>_FillValue: -999.9</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FF0000"/>
              </w:rPr>
            </w:pPr>
            <w:r>
              <w:rPr>
                <w:color w:val="000000" w:themeColor="text1"/>
              </w:rPr>
              <w:t>freq_shift</w:t>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Frequency shift to add to frequency for better accuracy</w:t>
            </w:r>
            <w:del w:id="114" w:author="Ruefenacht Rolf" w:date="2022-06-16T07:13:00Z">
              <w:r>
                <w:rPr/>
                <w:delText xml:space="preserve">frequency </w:delText>
              </w:r>
            </w:del>
          </w:p>
        </w:tc>
        <w:tc>
          <w:tcPr>
            <w:tcW w:w="31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dimension: frequency</w:t>
            </w:r>
          </w:p>
          <w:p>
            <w:pPr>
              <w:pStyle w:val="Normal"/>
              <w:jc w:val="left"/>
              <w:rPr>
                <w:del w:id="115" w:author="Ruefenacht Rolf" w:date="2022-06-16T07:14:00Z"/>
              </w:rPr>
            </w:pPr>
            <w:r>
              <w:rPr/>
              <w:t>units: GHz</w:t>
            </w:r>
          </w:p>
          <w:p>
            <w:pPr>
              <w:pStyle w:val="Normal"/>
              <w:jc w:val="left"/>
              <w:rPr>
                <w:del w:id="117" w:author="Ruefenacht Rolf" w:date="2022-06-16T07:14:00Z"/>
              </w:rPr>
            </w:pPr>
            <w:del w:id="116" w:author="Ruefenacht Rolf" w:date="2022-06-16T07:14:00Z">
              <w:r>
                <w:rPr/>
              </w:r>
            </w:del>
          </w:p>
          <w:p>
            <w:pPr>
              <w:pStyle w:val="Normal"/>
              <w:jc w:val="left"/>
              <w:rPr>
                <w:color w:val="000000" w:themeColor="text1"/>
                <w:del w:id="118" w:author="Ruefenacht Rolf" w:date="2022-06-16T07:16:00Z"/>
              </w:rPr>
            </w:pPr>
            <w:r>
              <w:rPr>
                <w:color w:val="000000" w:themeColor="text1"/>
              </w:rPr>
              <w:t>comment: “For more accurate frequency values use frequency+freq_shift”</w:t>
            </w:r>
          </w:p>
          <w:p>
            <w:pPr>
              <w:pStyle w:val="Normal"/>
              <w:jc w:val="left"/>
              <w:rPr/>
            </w:pPr>
            <w:r>
              <w:rPr/>
              <w:t>_FillValue: -999.9</w:t>
            </w:r>
          </w:p>
          <w:p>
            <w:pPr>
              <w:pStyle w:val="Normal"/>
              <w:jc w:val="left"/>
              <w:rPr>
                <w:i/>
                <w:i/>
                <w:color w:val="000000" w:themeColor="text1"/>
                <w:ins w:id="122" w:author="Ruefenacht Rolf" w:date="2022-06-16T07:16:00Z"/>
              </w:rPr>
            </w:pPr>
            <w:ins w:id="120" w:author="Ruefenacht Rolf" w:date="2022-06-16T07:18:00Z">
              <w:r>
                <w:rPr>
                  <w:i/>
                  <w:color w:val="000000" w:themeColor="text1"/>
                </w:rPr>
                <w:t>Note:</w:t>
              </w:r>
            </w:ins>
            <w:ins w:id="121" w:author="Ruefenacht Rolf" w:date="2022-06-16T07:16:00Z">
              <w:bookmarkStart w:id="6" w:name="_GoBack"/>
              <w:bookmarkEnd w:id="6"/>
              <w:r>
                <w:rPr>
                  <w:i/>
                  <w:color w:val="000000" w:themeColor="text1"/>
                </w:rPr>
                <w:t xml:space="preserve"> this shall not be used for improving O-B statistics but only for known real frequency offset of the reported tb with respect to the nominal frequencies</w:t>
              </w:r>
            </w:ins>
          </w:p>
          <w:p>
            <w:pPr>
              <w:pStyle w:val="Normal"/>
              <w:jc w:val="left"/>
              <w:rPr/>
            </w:pPr>
            <w:r>
              <w:rPr/>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b/>
                <w:b/>
              </w:rPr>
            </w:pPr>
            <w:r>
              <w:rPr>
                <w:b/>
              </w:rPr>
              <w:t>tb</w:t>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b/>
                <w:b/>
              </w:rPr>
            </w:pPr>
            <w:r>
              <w:rPr>
                <w:b/>
              </w:rPr>
              <w:t>Microwave brightness temperatures</w:t>
            </w:r>
          </w:p>
        </w:tc>
        <w:tc>
          <w:tcPr>
            <w:tcW w:w="31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b/>
                <w:b/>
              </w:rPr>
            </w:pPr>
            <w:r>
              <w:rPr>
                <w:b/>
              </w:rPr>
              <w:t>standard_name: brightness_temperature</w:t>
            </w:r>
          </w:p>
          <w:p>
            <w:pPr>
              <w:pStyle w:val="Normal"/>
              <w:jc w:val="left"/>
              <w:rPr>
                <w:b/>
                <w:b/>
              </w:rPr>
            </w:pPr>
            <w:r>
              <w:rPr>
                <w:b/>
              </w:rPr>
              <w:t>dimension: time, frequency</w:t>
            </w:r>
          </w:p>
          <w:p>
            <w:pPr>
              <w:pStyle w:val="Normal"/>
              <w:jc w:val="left"/>
              <w:rPr>
                <w:b/>
                <w:b/>
              </w:rPr>
            </w:pPr>
            <w:r>
              <w:rPr>
                <w:b/>
              </w:rPr>
              <w:t>units: K</w:t>
            </w:r>
          </w:p>
          <w:p>
            <w:pPr>
              <w:pStyle w:val="Normal"/>
              <w:jc w:val="left"/>
              <w:rPr>
                <w:b/>
                <w:b/>
              </w:rPr>
            </w:pPr>
            <w:r>
              <w:rPr>
                <w:b/>
              </w:rPr>
              <w:t>_FillValue: -999.9</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azi</w:t>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Sensor azimuth angle</w:t>
            </w:r>
          </w:p>
        </w:tc>
        <w:tc>
          <w:tcPr>
            <w:tcW w:w="31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standard_name: sensor_azimuth_angle</w:t>
            </w:r>
          </w:p>
          <w:p>
            <w:pPr>
              <w:pStyle w:val="Normal"/>
              <w:jc w:val="left"/>
              <w:rPr/>
            </w:pPr>
            <w:r>
              <w:rPr/>
              <w:t>dimension: time</w:t>
            </w:r>
          </w:p>
          <w:p>
            <w:pPr>
              <w:pStyle w:val="Normal"/>
              <w:jc w:val="left"/>
              <w:rPr/>
            </w:pPr>
            <w:r>
              <w:rPr/>
              <w:t>units: degree</w:t>
            </w:r>
          </w:p>
          <w:p>
            <w:pPr>
              <w:pStyle w:val="Normal"/>
              <w:jc w:val="left"/>
              <w:rPr/>
            </w:pPr>
            <w:r>
              <w:rPr/>
              <w:t>comment: “0=North, 90=East, 180=South, 270=West”</w:t>
            </w:r>
          </w:p>
          <w:p>
            <w:pPr>
              <w:pStyle w:val="Normal"/>
              <w:jc w:val="left"/>
              <w:rPr/>
            </w:pPr>
            <w:r>
              <w:rPr/>
              <w:t>_FillValue: -999.9</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ele</w:t>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Sensor elevation angle</w:t>
            </w:r>
          </w:p>
        </w:tc>
        <w:tc>
          <w:tcPr>
            <w:tcW w:w="31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dimension: time</w:t>
            </w:r>
          </w:p>
          <w:p>
            <w:pPr>
              <w:pStyle w:val="Normal"/>
              <w:jc w:val="left"/>
              <w:rPr/>
            </w:pPr>
            <w:r>
              <w:rPr/>
              <w:t>units: degree</w:t>
            </w:r>
          </w:p>
          <w:p>
            <w:pPr>
              <w:pStyle w:val="Normal"/>
              <w:jc w:val="left"/>
              <w:rPr/>
            </w:pPr>
            <w:r>
              <w:rPr/>
              <w:t>comment: “0=horizon, 90=zenith</w:t>
            </w:r>
          </w:p>
          <w:p>
            <w:pPr>
              <w:pStyle w:val="Normal"/>
              <w:jc w:val="left"/>
              <w:rPr/>
            </w:pPr>
            <w:r>
              <w:rPr/>
              <w:t>_FillValue: -999.9</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color w:val="000000" w:themeColor="text1"/>
              </w:rPr>
              <w:t>tb_accuracy</w:t>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Total absolute calibration uncertainty of brightness temperature, one standard deviation</w:t>
            </w:r>
          </w:p>
        </w:tc>
        <w:tc>
          <w:tcPr>
            <w:tcW w:w="31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dimension : frequency</w:t>
            </w:r>
          </w:p>
          <w:p>
            <w:pPr>
              <w:pStyle w:val="Normal"/>
              <w:jc w:val="left"/>
              <w:rPr/>
            </w:pPr>
            <w:r>
              <w:rPr/>
              <w:t>units: K</w:t>
            </w:r>
          </w:p>
          <w:p>
            <w:pPr>
              <w:pStyle w:val="Normal"/>
              <w:jc w:val="left"/>
              <w:rPr/>
            </w:pPr>
            <w:r>
              <w:rPr/>
              <w:t>comment: specify here source of this variable, e.g. literature value, specified by manufacturer, result of validation effort (updated irregularily)</w:t>
            </w:r>
          </w:p>
          <w:p>
            <w:pPr>
              <w:pStyle w:val="Normal"/>
              <w:jc w:val="left"/>
              <w:rPr>
                <w:rFonts w:eastAsia="Segoe UI" w:cs="Calibri" w:cstheme="minorHAnsi"/>
                <w:color w:val="auto"/>
                <w:szCs w:val="24"/>
                <w:lang w:val="en-US" w:eastAsia="en-US" w:bidi="en-US"/>
              </w:rPr>
            </w:pPr>
            <w:r>
              <w:rPr>
                <w:rFonts w:eastAsia="Segoe UI" w:cs="Calibri" w:cstheme="minorHAnsi"/>
                <w:color w:val="auto"/>
                <w:szCs w:val="24"/>
                <w:lang w:val="en-US" w:eastAsia="en-US" w:bidi="en-US"/>
              </w:rPr>
              <w:t>For RDX systems, derived from analysis performed by Tim Hewsion (Tim J. Hewison, 2006: Profiling Temperature and Humidity by Ground-based Microwave Radiometers, PhD Thesis, University of Reading.)</w:t>
            </w:r>
          </w:p>
          <w:p>
            <w:pPr>
              <w:pStyle w:val="Normal"/>
              <w:jc w:val="left"/>
              <w:rPr>
                <w:rFonts w:eastAsia="Segoe UI" w:cs="Calibri" w:cstheme="minorHAnsi"/>
                <w:color w:val="auto"/>
                <w:szCs w:val="24"/>
                <w:lang w:val="en-US" w:eastAsia="en-US" w:bidi="en-US"/>
              </w:rPr>
            </w:pPr>
            <w:r>
              <w:rPr>
                <w:rFonts w:eastAsia="Segoe UI" w:cs="Calibri" w:cstheme="minorHAnsi"/>
                <w:color w:val="auto"/>
                <w:szCs w:val="24"/>
                <w:lang w:val="en-US" w:eastAsia="en-US" w:bidi="en-US"/>
              </w:rPr>
              <w:t>Derived from sensitivity analysis of LN2 calibration plus instrument noise levels (ACTRIS work), currently literature values (Maschwitz et al. for HATPRO, ? for radiometrics)</w:t>
            </w:r>
          </w:p>
          <w:p>
            <w:pPr>
              <w:pStyle w:val="Normal"/>
              <w:jc w:val="left"/>
              <w:rPr>
                <w:lang w:val="en-US"/>
              </w:rPr>
            </w:pPr>
            <w:r>
              <w:rPr/>
              <w:t>_FillValue: -999.9</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tb_cov</w:t>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Error covariance matrix of brightness temperature channels</w:t>
            </w:r>
          </w:p>
        </w:tc>
        <w:tc>
          <w:tcPr>
            <w:tcW w:w="31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dimension: frequency, frequency</w:t>
            </w:r>
          </w:p>
          <w:p>
            <w:pPr>
              <w:pStyle w:val="Normal"/>
              <w:jc w:val="left"/>
              <w:rPr/>
            </w:pPr>
            <w:r>
              <w:rPr/>
              <w:t>units: K*K</w:t>
            </w:r>
          </w:p>
          <w:p>
            <w:pPr>
              <w:pStyle w:val="Normal"/>
              <w:jc w:val="left"/>
              <w:rPr/>
            </w:pPr>
            <w:r>
              <w:rPr/>
              <w:t>target_temp: blackbody target temperature used for the calculation of tb_cov in Kelvin degrees. (e.g., 77.2 K for liquid nitrogen cooled blackbody, in the range 250-330 K for ambient temperature blackbody)</w:t>
            </w:r>
          </w:p>
          <w:p>
            <w:pPr>
              <w:pStyle w:val="Normal"/>
              <w:jc w:val="left"/>
              <w:rPr/>
            </w:pPr>
            <w:r>
              <w:rPr/>
              <w:t>comment: “the covariance matrix has been determined using the xxx method from observations at a blackbody target of temperature target_temp” where xxx specifies the  standardized method used to estimate the covariance matrix</w:t>
            </w:r>
          </w:p>
          <w:p>
            <w:pPr>
              <w:pStyle w:val="Normal"/>
              <w:jc w:val="left"/>
              <w:rPr/>
            </w:pPr>
            <w:r>
              <w:rPr/>
              <w:t>_FillValue: -999.9</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FF0000"/>
              </w:rPr>
            </w:pPr>
            <w:r>
              <w:rPr>
                <w:color w:val="000000" w:themeColor="text1"/>
              </w:rPr>
              <w:t>quality_flag</w:t>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Quality flag</w:t>
            </w:r>
          </w:p>
        </w:tc>
        <w:tc>
          <w:tcPr>
            <w:tcW w:w="31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standard_name: quality_flag</w:t>
            </w:r>
          </w:p>
          <w:p>
            <w:pPr>
              <w:pStyle w:val="Normal"/>
              <w:jc w:val="left"/>
              <w:rPr/>
            </w:pPr>
            <w:r>
              <w:rPr/>
              <w:t>dimension: time, frequency</w:t>
            </w:r>
          </w:p>
          <w:p>
            <w:pPr>
              <w:pStyle w:val="Normal"/>
              <w:jc w:val="left"/>
              <w:rPr/>
            </w:pPr>
            <w:r>
              <w:rPr/>
              <w:t>units: 1 (bit variable)</w:t>
            </w:r>
          </w:p>
          <w:p>
            <w:pPr>
              <w:pStyle w:val="Normal"/>
              <w:jc w:val="left"/>
              <w:rPr/>
            </w:pPr>
            <w:r>
              <w:rPr/>
              <w:t>flag_masks: 1b, 2b, 4b, 8b, 16b, 32b, 64b, 128b</w:t>
            </w:r>
          </w:p>
          <w:p>
            <w:pPr>
              <w:pStyle w:val="Normal"/>
              <w:jc w:val="left"/>
              <w:rPr/>
            </w:pPr>
            <w:r>
              <w:rPr/>
              <w:t>flag_meanings: “missing_tb tb_below_threshold tb_above_threshold spectral_consistency_above_threshold receiver_sanity_failed rain_detected</w:t>
              <w:br/>
              <w:t>sun_in_beam tb_offset_above_threshold”</w:t>
            </w:r>
          </w:p>
          <w:p>
            <w:pPr>
              <w:pStyle w:val="Normal"/>
              <w:jc w:val="left"/>
              <w:rPr/>
            </w:pPr>
            <w:r>
              <w:rPr/>
              <w:t>comment: 0 indicates data with good quality according to applied tests. The list of (not) applied tests is encoded in quality_flag_status</w:t>
            </w:r>
          </w:p>
          <w:p>
            <w:pPr>
              <w:pStyle w:val="Normal"/>
              <w:jc w:val="left"/>
              <w:rPr>
                <w:del w:id="123" w:author="Ruefenacht Rolf" w:date="2022-06-16T06:44:00Z"/>
              </w:rPr>
            </w:pPr>
            <w:r>
              <w:rPr/>
              <w:t>_FillValue: 0b</w:t>
            </w:r>
          </w:p>
          <w:p>
            <w:pPr>
              <w:pStyle w:val="Normal"/>
              <w:jc w:val="left"/>
              <w:rPr>
                <w:i/>
                <w:i/>
                <w:color w:val="000000" w:themeColor="text1"/>
              </w:rPr>
            </w:pPr>
            <w:del w:id="124" w:author="Ruefenacht Rolf" w:date="2022-06-16T06:44:00Z">
              <w:r>
                <w:rPr>
                  <w:i/>
                  <w:color w:val="000000" w:themeColor="text1"/>
                </w:rPr>
                <w:delText>Note: Bit 4 is based on  a threshold of the spectral difference of retrieved and observed TB; Bit 8 is based on a threshold of the average of the latest clear-sky observation minus background departures available (difference between measured and simulated TB)</w:delText>
              </w:r>
            </w:del>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quality_flag_status</w:t>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Checks not executed in determination of quality_flag</w:t>
            </w:r>
          </w:p>
        </w:tc>
        <w:tc>
          <w:tcPr>
            <w:tcW w:w="31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dimension: time, frequency</w:t>
            </w:r>
          </w:p>
          <w:p>
            <w:pPr>
              <w:pStyle w:val="Normal"/>
              <w:jc w:val="left"/>
              <w:rPr/>
            </w:pPr>
            <w:r>
              <w:rPr/>
              <w:t>units: 1 (bit variable)</w:t>
            </w:r>
          </w:p>
          <w:p>
            <w:pPr>
              <w:pStyle w:val="Normal"/>
              <w:jc w:val="left"/>
              <w:rPr/>
            </w:pPr>
            <w:r>
              <w:rPr/>
              <w:t>flag_masks: 1b, 2b, 4b, 8b, 16b, 32b, 64b, 128b</w:t>
            </w:r>
          </w:p>
          <w:p>
            <w:pPr>
              <w:pStyle w:val="Normal"/>
              <w:jc w:val="left"/>
              <w:rPr/>
            </w:pPr>
            <w:r>
              <w:rPr/>
              <w:t>flag_meanings:  “missing_tb_not_checked tb_lower_threshold_not_checked tb_upper_threshold_not_checked spectral_consistency_not_checked receiver_sanity_not_checked rain_not_checked sun_in_beam_not_checked tb_offset_not_checked”</w:t>
            </w:r>
          </w:p>
          <w:p>
            <w:pPr>
              <w:pStyle w:val="Normal"/>
              <w:jc w:val="left"/>
              <w:rPr/>
            </w:pPr>
            <w:r>
              <w:rPr/>
              <w:t>_FillValue: -128b</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liquid_cloud_flag</w:t>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Presence of liquid clouds in beam</w:t>
            </w:r>
          </w:p>
        </w:tc>
        <w:tc>
          <w:tcPr>
            <w:tcW w:w="31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dimension: time</w:t>
            </w:r>
          </w:p>
          <w:p>
            <w:pPr>
              <w:pStyle w:val="Normal"/>
              <w:jc w:val="left"/>
              <w:rPr/>
            </w:pPr>
            <w:r>
              <w:rPr/>
              <w:t>flag_values : 0b, 1b, 2b</w:t>
            </w:r>
          </w:p>
          <w:p>
            <w:pPr>
              <w:pStyle w:val="Normal"/>
              <w:jc w:val="left"/>
              <w:rPr/>
            </w:pPr>
            <w:r>
              <w:rPr/>
              <w:t>flag_meanings: “no_liquid_cloud liquid_cloud_present undefined”</w:t>
            </w:r>
          </w:p>
          <w:p>
            <w:pPr>
              <w:pStyle w:val="Normal"/>
              <w:jc w:val="left"/>
              <w:rPr/>
            </w:pPr>
            <w:r>
              <w:rPr/>
              <w:t>_FillValue: -128b</w:t>
            </w:r>
          </w:p>
          <w:p>
            <w:pPr>
              <w:pStyle w:val="Normal"/>
              <w:jc w:val="left"/>
              <w:rPr/>
            </w:pPr>
            <w:r>
              <w:rPr/>
              <w:t>comment: “The way this flag was determined is encoded in liquid_cloud_flag_status”</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liquid_cloud_flag_status</w:t>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Method for determination of liquid_cloud_flag</w:t>
            </w:r>
          </w:p>
        </w:tc>
        <w:tc>
          <w:tcPr>
            <w:tcW w:w="31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dimension: time</w:t>
            </w:r>
          </w:p>
          <w:p>
            <w:pPr>
              <w:pStyle w:val="Normal"/>
              <w:jc w:val="left"/>
              <w:rPr/>
            </w:pPr>
            <w:r>
              <w:rPr/>
              <w:t>flag_values : 0b, 1b, 2b</w:t>
            </w:r>
          </w:p>
          <w:p>
            <w:pPr>
              <w:pStyle w:val="Normal"/>
              <w:jc w:val="left"/>
              <w:rPr/>
            </w:pPr>
            <w:r>
              <w:rPr/>
              <w:t xml:space="preserve">flag_meanings: “using_mwr_and_ir using_mwr_only </w:t>
              <w:br/>
              <w:t>other”</w:t>
            </w:r>
          </w:p>
          <w:p>
            <w:pPr>
              <w:pStyle w:val="Normal"/>
              <w:jc w:val="left"/>
              <w:rPr>
                <w:rFonts w:ascii="Arial" w:hAnsi="Arial" w:cs="Arial"/>
                <w:color w:val="auto"/>
                <w:sz w:val="22"/>
                <w:szCs w:val="22"/>
                <w:lang w:eastAsia="fr-CH"/>
              </w:rPr>
            </w:pPr>
            <w:r>
              <w:rPr/>
              <w:t>_FillValue: -128b</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pointing_flag</w:t>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Flag indicating a single pointing (starring) or multiple pointing (scanning) observation sequence</w:t>
            </w:r>
          </w:p>
        </w:tc>
        <w:tc>
          <w:tcPr>
            <w:tcW w:w="31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dimension: time</w:t>
            </w:r>
          </w:p>
          <w:p>
            <w:pPr>
              <w:pStyle w:val="Normal"/>
              <w:jc w:val="left"/>
              <w:rPr/>
            </w:pPr>
            <w:r>
              <w:rPr/>
              <w:t>flag_values: 0b, 1b, 2b</w:t>
            </w:r>
          </w:p>
          <w:p>
            <w:pPr>
              <w:pStyle w:val="Normal"/>
              <w:jc w:val="left"/>
              <w:rPr/>
            </w:pPr>
            <w:r>
              <w:rPr/>
              <w:t>flag_meanings: “single_pointing multiple_pointing</w:t>
              <w:br/>
              <w:t>unknown”</w:t>
            </w:r>
          </w:p>
          <w:p>
            <w:pPr>
              <w:pStyle w:val="Normal"/>
              <w:jc w:val="left"/>
              <w:rPr/>
            </w:pPr>
            <w:r>
              <w:rPr/>
              <w:t xml:space="preserve">comment: “series of multiple-pointing observations (elevation scans) provide more information on boundary layer temperature profiles compared to single pointing observations. If available, it is advised to prefer elevation scans over starring observations for  temperature profile retrievals” </w:t>
            </w:r>
          </w:p>
          <w:p>
            <w:pPr>
              <w:pStyle w:val="Normal"/>
              <w:jc w:val="left"/>
              <w:rPr/>
            </w:pPr>
            <w:r>
              <w:rPr/>
              <w:t>_FillValue: -128b</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t_amb</w:t>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Ambient target temperature</w:t>
            </w:r>
          </w:p>
        </w:tc>
        <w:tc>
          <w:tcPr>
            <w:tcW w:w="31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dimension: time, receiver_nb</w:t>
            </w:r>
          </w:p>
          <w:p>
            <w:pPr>
              <w:pStyle w:val="Normal"/>
              <w:jc w:val="left"/>
              <w:rPr/>
            </w:pPr>
            <w:r>
              <w:rPr/>
              <w:t xml:space="preserve">units: K </w:t>
            </w:r>
          </w:p>
          <w:p>
            <w:pPr>
              <w:pStyle w:val="Normal"/>
              <w:jc w:val="left"/>
              <w:rPr/>
            </w:pPr>
            <w:r>
              <w:rPr/>
              <w:t>_FillValue: -999.9</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t_rec</w:t>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Receiver physical temperature</w:t>
            </w:r>
          </w:p>
        </w:tc>
        <w:tc>
          <w:tcPr>
            <w:tcW w:w="31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lang w:val="en-US"/>
              </w:rPr>
            </w:pPr>
            <w:r>
              <w:rPr/>
              <w:t>dimension: time, receiver_nb</w:t>
            </w:r>
          </w:p>
          <w:p>
            <w:pPr>
              <w:pStyle w:val="Normal"/>
              <w:jc w:val="left"/>
              <w:rPr/>
            </w:pPr>
            <w:r>
              <w:rPr/>
              <w:t xml:space="preserve">units: K </w:t>
            </w:r>
          </w:p>
          <w:p>
            <w:pPr>
              <w:pStyle w:val="Normal"/>
              <w:jc w:val="left"/>
              <w:rPr/>
            </w:pPr>
            <w:r>
              <w:rPr/>
              <w:t>_FillValue: -999.9</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tn</w:t>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Receiver noise temperature</w:t>
            </w:r>
          </w:p>
        </w:tc>
        <w:tc>
          <w:tcPr>
            <w:tcW w:w="31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lang w:val="en-US"/>
              </w:rPr>
            </w:pPr>
            <w:r>
              <w:rPr/>
              <w:t>dimension: time, receiver_nb</w:t>
            </w:r>
          </w:p>
          <w:p>
            <w:pPr>
              <w:pStyle w:val="Normal"/>
              <w:jc w:val="left"/>
              <w:rPr/>
            </w:pPr>
            <w:r>
              <w:rPr/>
              <w:t xml:space="preserve">units: K </w:t>
            </w:r>
          </w:p>
          <w:p>
            <w:pPr>
              <w:pStyle w:val="Normal"/>
              <w:jc w:val="left"/>
              <w:rPr/>
            </w:pPr>
            <w:r>
              <w:rPr/>
              <w:t>_FillValue: -999.9</w:t>
            </w:r>
          </w:p>
        </w:tc>
      </w:tr>
    </w:tbl>
    <w:p>
      <w:pPr>
        <w:pStyle w:val="Normal"/>
        <w:rPr/>
      </w:pPr>
      <w:r>
        <w:rPr/>
      </w:r>
    </w:p>
    <w:p>
      <w:pPr>
        <w:pStyle w:val="Heading1"/>
        <w:numPr>
          <w:ilvl w:val="0"/>
          <w:numId w:val="2"/>
        </w:numPr>
        <w:rPr>
          <w:rFonts w:cs="Arial"/>
          <w:szCs w:val="24"/>
        </w:rPr>
      </w:pPr>
      <w:r>
        <w:rPr/>
        <w:t>Lev</w:t>
      </w:r>
      <w:r>
        <w:rPr>
          <w:rFonts w:cs="Arial"/>
          <w:szCs w:val="24"/>
        </w:rPr>
        <w:t xml:space="preserve">el 1: L1 - </w:t>
      </w:r>
      <w:r>
        <w:rPr>
          <w:rFonts w:cs="Arial"/>
          <w:szCs w:val="24"/>
          <w:lang w:val="en-US"/>
        </w:rPr>
        <w:t>IR TB data (1B11)</w:t>
      </w:r>
    </w:p>
    <w:p>
      <w:pPr>
        <w:pStyle w:val="Heading2"/>
        <w:numPr>
          <w:ilvl w:val="1"/>
          <w:numId w:val="2"/>
        </w:numPr>
        <w:ind w:left="993" w:hanging="426"/>
        <w:rPr/>
      </w:pPr>
      <w:r>
        <w:rPr/>
        <w:t>Basics</w:t>
      </w:r>
    </w:p>
    <w:p>
      <w:pPr>
        <w:pStyle w:val="Normal"/>
        <w:rPr>
          <w:color w:val="000000" w:themeColor="text1"/>
        </w:rPr>
      </w:pPr>
      <w:r>
        <w:rPr>
          <w:color w:val="000000" w:themeColor="text1"/>
        </w:rPr>
        <w:t xml:space="preserve">This file provides time series of infrared brightness temperature (IRT) data including system parameters, i.e. all necessary information so </w:t>
      </w:r>
      <w:r>
        <w:rPr>
          <w:bCs/>
        </w:rPr>
        <w:t>that respective raw files are not needed anymore for retrieval of L2 data products</w:t>
      </w:r>
      <w:r>
        <w:rPr>
          <w:color w:val="000000" w:themeColor="text1"/>
        </w:rPr>
        <w:t xml:space="preserve">. These data correspond to data level 1B and are denoted 1B11. </w:t>
      </w:r>
    </w:p>
    <w:p>
      <w:pPr>
        <w:pStyle w:val="Normal"/>
        <w:rPr>
          <w:rFonts w:cs="Calibri" w:cstheme="minorHAnsi"/>
          <w:color w:val="000000" w:themeColor="text1"/>
        </w:rPr>
      </w:pPr>
      <w:r>
        <w:rPr>
          <w:color w:val="000000" w:themeColor="text1"/>
        </w:rPr>
        <w:t>The file is written in NetCDF4 format using the NetCDF Climate and Forecast (CF) Metadata Conventions.</w:t>
      </w:r>
    </w:p>
    <w:p>
      <w:pPr>
        <w:pStyle w:val="Heading2"/>
        <w:numPr>
          <w:ilvl w:val="1"/>
          <w:numId w:val="2"/>
        </w:numPr>
        <w:ind w:left="993" w:hanging="426"/>
        <w:rPr/>
      </w:pPr>
      <w:r>
        <w:rPr/>
        <w:t>Filename Convention</w:t>
      </w:r>
    </w:p>
    <w:p>
      <w:pPr>
        <w:pStyle w:val="Normal"/>
        <w:spacing w:before="240" w:after="240"/>
        <w:rPr>
          <w:rFonts w:cs="Calibri" w:cstheme="minorHAnsi"/>
          <w:b/>
          <w:b/>
          <w:szCs w:val="24"/>
          <w:lang w:eastAsia="en-US"/>
        </w:rPr>
      </w:pPr>
      <w:r>
        <w:rPr>
          <w:rFonts w:cs="Calibri" w:cstheme="minorHAnsi"/>
          <w:b/>
          <w:szCs w:val="24"/>
          <w:lang w:eastAsia="en-US"/>
        </w:rPr>
        <w:t>MWR_1B11_N-NNNNN-N-NNNNN_IyyyymmddHHMM.nc</w:t>
      </w:r>
    </w:p>
    <w:p>
      <w:pPr>
        <w:pStyle w:val="Normal"/>
        <w:rPr>
          <w:rFonts w:cs="Calibri" w:cstheme="minorHAnsi"/>
          <w:szCs w:val="24"/>
          <w:lang w:eastAsia="en-US"/>
        </w:rPr>
      </w:pPr>
      <w:r>
        <w:rPr>
          <w:rFonts w:cs="Calibri" w:cstheme="minorHAnsi"/>
          <w:szCs w:val="24"/>
          <w:lang w:eastAsia="en-US"/>
        </w:rPr>
        <w:t>Where:</w:t>
      </w:r>
    </w:p>
    <w:p>
      <w:pPr>
        <w:pStyle w:val="Normal"/>
        <w:rPr>
          <w:rFonts w:cs="Calibri" w:cstheme="minorHAnsi"/>
          <w:szCs w:val="24"/>
          <w:lang w:eastAsia="en-US"/>
        </w:rPr>
      </w:pPr>
      <w:r>
        <w:rPr>
          <w:rFonts w:cs="Calibri" w:cstheme="minorHAnsi"/>
          <w:b/>
          <w:szCs w:val="24"/>
          <w:lang w:eastAsia="en-US"/>
        </w:rPr>
        <w:t>MWR</w:t>
      </w:r>
      <w:r>
        <w:rPr>
          <w:rFonts w:cs="Calibri" w:cstheme="minorHAnsi"/>
          <w:szCs w:val="24"/>
          <w:lang w:eastAsia="en-US"/>
        </w:rPr>
        <w:t xml:space="preserve"> Instruments of type microwave radiometer</w:t>
      </w:r>
    </w:p>
    <w:p>
      <w:pPr>
        <w:pStyle w:val="Normal"/>
        <w:rPr>
          <w:rFonts w:cs="Calibri" w:cstheme="minorHAnsi"/>
          <w:szCs w:val="24"/>
          <w:lang w:eastAsia="en-US"/>
        </w:rPr>
      </w:pPr>
      <w:r>
        <w:rPr>
          <w:rFonts w:cs="Calibri" w:cstheme="minorHAnsi"/>
          <w:b/>
          <w:szCs w:val="24"/>
          <w:lang w:eastAsia="en-US"/>
        </w:rPr>
        <w:t>1</w:t>
      </w:r>
      <w:r>
        <w:rPr>
          <w:rFonts w:cs="Calibri" w:cstheme="minorHAnsi"/>
          <w:szCs w:val="24"/>
          <w:lang w:eastAsia="en-US"/>
        </w:rPr>
        <w:t xml:space="preserve"> for level 1</w:t>
      </w:r>
    </w:p>
    <w:p>
      <w:pPr>
        <w:pStyle w:val="Normal"/>
        <w:rPr>
          <w:rFonts w:cs="Calibri" w:cstheme="minorHAnsi"/>
          <w:szCs w:val="24"/>
          <w:lang w:eastAsia="en-US"/>
        </w:rPr>
      </w:pPr>
      <w:r>
        <w:rPr>
          <w:rFonts w:cs="Calibri" w:cstheme="minorHAnsi"/>
          <w:b/>
          <w:szCs w:val="24"/>
          <w:lang w:eastAsia="en-US"/>
        </w:rPr>
        <w:t xml:space="preserve">B11 </w:t>
      </w:r>
      <w:r>
        <w:rPr>
          <w:rFonts w:cs="Calibri" w:cstheme="minorHAnsi"/>
          <w:szCs w:val="24"/>
          <w:lang w:eastAsia="en-US"/>
        </w:rPr>
        <w:t xml:space="preserve">is the </w:t>
      </w:r>
      <w:r>
        <w:rPr>
          <w:rFonts w:eastAsia="Calibri" w:cs="Calibri" w:cstheme="minorHAnsi"/>
          <w:szCs w:val="24"/>
        </w:rPr>
        <w:t xml:space="preserve">code specifying the </w:t>
      </w:r>
      <w:r>
        <w:rPr>
          <w:rFonts w:cs="Calibri" w:cstheme="minorHAnsi"/>
          <w:szCs w:val="24"/>
        </w:rPr>
        <w:t>data type</w:t>
      </w:r>
      <w:r>
        <w:rPr>
          <w:rFonts w:cs="Calibri" w:cstheme="minorHAnsi"/>
          <w:szCs w:val="24"/>
          <w:lang w:eastAsia="en-US"/>
        </w:rPr>
        <w:t xml:space="preserve"> (e.g. B01 for MWR TB, B11 for IR, B21 for auxiliary meteorological data, C01 for collocated MWR TB, IR and aux met data)</w:t>
      </w:r>
    </w:p>
    <w:p>
      <w:pPr>
        <w:pStyle w:val="Normal"/>
        <w:rPr>
          <w:rFonts w:cs="Calibri" w:cstheme="minorHAnsi"/>
          <w:szCs w:val="24"/>
          <w:lang w:eastAsia="en-US"/>
        </w:rPr>
      </w:pPr>
      <w:r>
        <w:rPr>
          <w:rFonts w:cs="Calibri" w:cstheme="minorHAnsi"/>
          <w:b/>
          <w:szCs w:val="24"/>
          <w:lang w:eastAsia="en-US"/>
        </w:rPr>
        <w:t xml:space="preserve">N-NNNNN-N-NNNNN </w:t>
      </w:r>
      <w:r>
        <w:rPr>
          <w:rFonts w:cs="Calibri" w:cstheme="minorHAnsi"/>
          <w:szCs w:val="24"/>
          <w:lang w:eastAsia="en-US"/>
        </w:rPr>
        <w:t>= WIGOS ID (https://wiswiki.wmo.int/tiki-index.php?page=WIGOS-Identifiers).</w:t>
      </w:r>
      <w:r>
        <w:rPr>
          <w:rFonts w:eastAsia="Calibri" w:cs="Calibri" w:cstheme="minorHAnsi"/>
          <w:szCs w:val="24"/>
        </w:rPr>
        <w:t xml:space="preserve">In all WIGOS ID’s allocated after June 2016 the Issuer of the Identifier - second block from the left “NNNNN” – should correspond to the numeric ISO country code. </w:t>
      </w:r>
      <w:r>
        <w:rPr>
          <w:rFonts w:cs="Calibri" w:cstheme="minorHAnsi"/>
          <w:szCs w:val="24"/>
          <w:lang w:eastAsia="en-US"/>
        </w:rPr>
        <w:t>If no WIGOS ID is available, a temporary code will be provided by the E-PROFILE network manager. E-PROFILE will help to contact the appropriate representative to get a corresponding WIGOS ID.</w:t>
      </w:r>
    </w:p>
    <w:p>
      <w:pPr>
        <w:pStyle w:val="Normal"/>
        <w:rPr>
          <w:rFonts w:cs="Calibri" w:cstheme="minorHAnsi"/>
          <w:szCs w:val="24"/>
          <w:lang w:eastAsia="en-US"/>
        </w:rPr>
      </w:pPr>
      <w:r>
        <w:rPr>
          <w:rFonts w:cs="Calibri" w:cstheme="minorHAnsi"/>
          <w:b/>
          <w:szCs w:val="24"/>
          <w:lang w:eastAsia="en-US"/>
        </w:rPr>
        <w:t xml:space="preserve">I </w:t>
      </w:r>
      <w:r>
        <w:rPr>
          <w:rFonts w:cs="Calibri" w:cstheme="minorHAnsi"/>
          <w:szCs w:val="24"/>
          <w:lang w:eastAsia="en-US"/>
        </w:rPr>
        <w:t>= Instrument identifier. Should be A if there is only one instrument on the station. Additional instruments are identified with the letters B, C, D etc.</w:t>
      </w:r>
    </w:p>
    <w:p>
      <w:pPr>
        <w:pStyle w:val="Normal"/>
        <w:rPr>
          <w:rFonts w:cs="Calibri" w:cstheme="minorHAnsi"/>
          <w:color w:val="000000" w:themeColor="text1"/>
          <w:szCs w:val="24"/>
        </w:rPr>
      </w:pPr>
      <w:r>
        <w:rPr>
          <w:rFonts w:cs="Calibri" w:cstheme="minorHAnsi"/>
          <w:b/>
          <w:szCs w:val="24"/>
          <w:lang w:eastAsia="en-US"/>
        </w:rPr>
        <w:t>yyyymmddHHMM</w:t>
      </w:r>
      <w:r>
        <w:rPr>
          <w:rFonts w:cs="Calibri" w:cstheme="minorHAnsi"/>
          <w:szCs w:val="24"/>
          <w:lang w:eastAsia="en-US"/>
        </w:rPr>
        <w:t xml:space="preserve"> = The starting date of the observation of instant files (</w:t>
      </w:r>
      <w:r>
        <w:rPr>
          <w:rFonts w:cs="Calibri" w:cstheme="minorHAnsi"/>
          <w:color w:val="000000" w:themeColor="text1"/>
          <w:szCs w:val="24"/>
        </w:rPr>
        <w:t xml:space="preserve">in case of the concatenated daily files only </w:t>
      </w:r>
      <w:r>
        <w:rPr>
          <w:rFonts w:cs="Calibri" w:cstheme="minorHAnsi"/>
          <w:b/>
          <w:color w:val="000000" w:themeColor="text1"/>
          <w:szCs w:val="24"/>
        </w:rPr>
        <w:t>yyyymmdd</w:t>
      </w:r>
      <w:r>
        <w:rPr>
          <w:rFonts w:cs="Calibri" w:cstheme="minorHAnsi"/>
          <w:color w:val="000000" w:themeColor="text1"/>
          <w:szCs w:val="24"/>
        </w:rPr>
        <w:t xml:space="preserve"> is used) . Time and date shall be indicated in UTC.</w:t>
      </w:r>
    </w:p>
    <w:p>
      <w:pPr>
        <w:pStyle w:val="Normal"/>
        <w:rPr>
          <w:rFonts w:cs="Calibri" w:cstheme="minorHAnsi"/>
          <w:color w:val="000000" w:themeColor="text1"/>
          <w:szCs w:val="24"/>
        </w:rPr>
      </w:pPr>
      <w:r>
        <w:rPr>
          <w:rFonts w:cs="Calibri" w:cstheme="minorHAnsi"/>
          <w:color w:val="000000" w:themeColor="text1"/>
          <w:szCs w:val="24"/>
        </w:rPr>
      </w:r>
    </w:p>
    <w:p>
      <w:pPr>
        <w:pStyle w:val="Normal"/>
        <w:rPr>
          <w:rFonts w:cs="Calibri" w:cstheme="minorHAnsi"/>
          <w:color w:val="000000" w:themeColor="text1"/>
          <w:szCs w:val="24"/>
        </w:rPr>
      </w:pPr>
      <w:r>
        <w:rPr>
          <w:rFonts w:cs="Calibri" w:cstheme="minorHAnsi"/>
          <w:color w:val="000000" w:themeColor="text1"/>
          <w:szCs w:val="24"/>
        </w:rPr>
      </w:r>
    </w:p>
    <w:p>
      <w:pPr>
        <w:pStyle w:val="Heading2"/>
        <w:numPr>
          <w:ilvl w:val="1"/>
          <w:numId w:val="2"/>
        </w:numPr>
        <w:ind w:left="993" w:hanging="426"/>
        <w:rPr/>
      </w:pPr>
      <w:r>
        <w:rPr/>
        <w:t>Global Attributes</w:t>
      </w:r>
    </w:p>
    <w:tbl>
      <w:tblPr>
        <w:tblW w:w="9260" w:type="dxa"/>
        <w:jc w:val="left"/>
        <w:tblInd w:w="0" w:type="dxa"/>
        <w:tblCellMar>
          <w:top w:w="72" w:type="dxa"/>
          <w:left w:w="134" w:type="dxa"/>
          <w:bottom w:w="72" w:type="dxa"/>
          <w:right w:w="144" w:type="dxa"/>
        </w:tblCellMar>
        <w:tblLook w:val="0420" w:noHBand="0" w:noVBand="1" w:firstColumn="0" w:lastRow="0" w:lastColumn="0" w:firstRow="1"/>
      </w:tblPr>
      <w:tblGrid>
        <w:gridCol w:w="4669"/>
        <w:gridCol w:w="2161"/>
        <w:gridCol w:w="2430"/>
      </w:tblGrid>
      <w:tr>
        <w:trPr/>
        <w:tc>
          <w:tcPr>
            <w:tcW w:w="46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ind w:right="850" w:hanging="0"/>
              <w:jc w:val="left"/>
              <w:rPr>
                <w:b/>
                <w:b/>
              </w:rPr>
            </w:pPr>
            <w:r>
              <w:rPr>
                <w:b/>
                <w:lang w:val="de-CH"/>
              </w:rPr>
              <w:t>ATTRIBUTE NAME</w:t>
            </w:r>
          </w:p>
        </w:tc>
        <w:tc>
          <w:tcPr>
            <w:tcW w:w="216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b/>
                <w:b/>
              </w:rPr>
            </w:pPr>
            <w:r>
              <w:rPr>
                <w:b/>
                <w:lang w:val="de-CH"/>
              </w:rPr>
              <w:t>DESCRIPTION</w:t>
            </w:r>
          </w:p>
        </w:tc>
        <w:tc>
          <w:tcPr>
            <w:tcW w:w="2430"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b/>
                <w:b/>
                <w:color w:val="FF0000"/>
                <w:lang w:val="de-CH"/>
              </w:rPr>
            </w:pPr>
            <w:r>
              <w:rPr>
                <w:b/>
                <w:color w:val="000000" w:themeColor="text1"/>
                <w:lang w:val="de-CH"/>
              </w:rPr>
              <w:t>Example, comments</w:t>
            </w:r>
          </w:p>
        </w:tc>
      </w:tr>
      <w:tr>
        <w:trPr/>
        <w:tc>
          <w:tcPr>
            <w:tcW w:w="46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lang w:val="en-US"/>
              </w:rPr>
            </w:pPr>
            <w:r>
              <w:rPr>
                <w:lang w:val="en-US"/>
              </w:rPr>
              <w:t>conventions</w:t>
            </w:r>
          </w:p>
        </w:tc>
        <w:tc>
          <w:tcPr>
            <w:tcW w:w="216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b/>
                <w:b/>
                <w:color w:val="000000" w:themeColor="text1"/>
                <w:lang w:val="en-US"/>
              </w:rPr>
            </w:pPr>
            <w:r>
              <w:rPr>
                <w:color w:val="000000" w:themeColor="text1"/>
              </w:rPr>
              <w:t>Name of the conventions followed by the dataset</w:t>
            </w:r>
          </w:p>
        </w:tc>
        <w:tc>
          <w:tcPr>
            <w:tcW w:w="2430"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b/>
                <w:b/>
                <w:color w:val="000000" w:themeColor="text1"/>
                <w:lang w:val="en-US"/>
              </w:rPr>
            </w:pPr>
            <w:r>
              <w:rPr>
                <w:color w:val="000000" w:themeColor="text1"/>
              </w:rPr>
              <w:t>“</w:t>
            </w:r>
            <w:r>
              <w:rPr>
                <w:color w:val="000000" w:themeColor="text1"/>
              </w:rPr>
              <w:t>CF-1.8”</w:t>
            </w:r>
          </w:p>
        </w:tc>
      </w:tr>
      <w:tr>
        <w:trPr/>
        <w:tc>
          <w:tcPr>
            <w:tcW w:w="46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lang w:val="en-US"/>
              </w:rPr>
            </w:pPr>
            <w:r>
              <w:rPr>
                <w:lang w:val="en-US"/>
              </w:rPr>
              <w:t>title</w:t>
            </w:r>
          </w:p>
        </w:tc>
        <w:tc>
          <w:tcPr>
            <w:tcW w:w="216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rFonts w:cs="Calibri" w:cstheme="minorHAnsi"/>
                <w:color w:val="FFC000"/>
                <w:szCs w:val="24"/>
              </w:rPr>
            </w:pPr>
            <w:r>
              <w:rPr>
                <w:rFonts w:cs="Calibri" w:cstheme="minorHAnsi"/>
                <w:color w:val="000000" w:themeColor="text1"/>
                <w:szCs w:val="24"/>
              </w:rPr>
              <w:t>A succinct description of what is in the dataset, composed of instrument type and site name</w:t>
            </w:r>
          </w:p>
        </w:tc>
        <w:tc>
          <w:tcPr>
            <w:tcW w:w="2430"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rFonts w:cs="Calibri" w:cstheme="minorHAnsi"/>
                <w:szCs w:val="24"/>
                <w:lang w:val="de-CH"/>
              </w:rPr>
            </w:pPr>
            <w:r>
              <w:rPr>
                <w:rFonts w:cs="Calibri" w:cstheme="minorHAnsi"/>
                <w:szCs w:val="24"/>
                <w:lang w:val="de-CH"/>
              </w:rPr>
              <w:t>e.g. “HATPRO G5 MWR at Lindenberg, Germany (Deutscher Wetterdienst (DWD))”</w:t>
            </w:r>
          </w:p>
          <w:p>
            <w:pPr>
              <w:pStyle w:val="Normal"/>
              <w:jc w:val="left"/>
              <w:rPr>
                <w:rFonts w:cs="Calibri" w:cstheme="minorHAnsi"/>
                <w:b/>
                <w:b/>
                <w:szCs w:val="24"/>
                <w:lang w:val="de-CH"/>
              </w:rPr>
            </w:pPr>
            <w:r>
              <w:rPr>
                <w:rFonts w:cs="Calibri" w:cstheme="minorHAnsi"/>
                <w:b/>
                <w:szCs w:val="24"/>
                <w:lang w:val="de-CH"/>
              </w:rPr>
            </w:r>
          </w:p>
        </w:tc>
      </w:tr>
      <w:tr>
        <w:trPr/>
        <w:tc>
          <w:tcPr>
            <w:tcW w:w="46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lang w:val="en-US"/>
              </w:rPr>
            </w:pPr>
            <w:r>
              <w:rPr>
                <w:lang w:val="en-US"/>
              </w:rPr>
              <w:t>history</w:t>
            </w:r>
          </w:p>
        </w:tc>
        <w:tc>
          <w:tcPr>
            <w:tcW w:w="216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FFC000"/>
              </w:rPr>
            </w:pPr>
            <w:r>
              <w:rPr>
                <w:color w:val="000000" w:themeColor="text1"/>
                <w:lang w:val="en-US"/>
              </w:rPr>
              <w:t>V</w:t>
            </w:r>
            <w:r>
              <w:rPr>
                <w:color w:val="000000" w:themeColor="text1"/>
              </w:rPr>
              <w:t xml:space="preserve">ersioning of the datasets </w:t>
            </w:r>
            <w:r>
              <w:rPr>
                <w:lang w:val="en-US"/>
              </w:rPr>
              <w:t>(containing date and software version)</w:t>
            </w:r>
          </w:p>
        </w:tc>
        <w:tc>
          <w:tcPr>
            <w:tcW w:w="2430"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lang w:val="en-US"/>
              </w:rPr>
            </w:pPr>
            <w:r>
              <w:rPr>
                <w:lang w:val="en-US"/>
              </w:rPr>
              <w:t xml:space="preserve">e.g. “20191211 raw2l1 2.1.19” </w:t>
            </w:r>
          </w:p>
        </w:tc>
      </w:tr>
      <w:tr>
        <w:trPr/>
        <w:tc>
          <w:tcPr>
            <w:tcW w:w="46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lang w:val="en-US"/>
              </w:rPr>
            </w:pPr>
            <w:r>
              <w:rPr>
                <w:lang w:val="en-US"/>
              </w:rPr>
              <w:t>institution</w:t>
            </w:r>
          </w:p>
        </w:tc>
        <w:tc>
          <w:tcPr>
            <w:tcW w:w="216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FFC000"/>
              </w:rPr>
            </w:pPr>
            <w:r>
              <w:rPr>
                <w:color w:val="000000" w:themeColor="text1"/>
              </w:rPr>
              <w:t>Where the original data was produced</w:t>
            </w:r>
          </w:p>
        </w:tc>
        <w:tc>
          <w:tcPr>
            <w:tcW w:w="2430"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b/>
                <w:b/>
                <w:lang w:val="en-US"/>
              </w:rPr>
            </w:pPr>
            <w:r>
              <w:rPr>
                <w:b/>
                <w:lang w:val="en-US"/>
              </w:rPr>
            </w:r>
          </w:p>
        </w:tc>
      </w:tr>
      <w:tr>
        <w:trPr/>
        <w:tc>
          <w:tcPr>
            <w:tcW w:w="46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lang w:val="en-US"/>
              </w:rPr>
            </w:pPr>
            <w:r>
              <w:rPr>
                <w:lang w:val="en-US"/>
              </w:rPr>
              <w:t>source</w:t>
            </w:r>
          </w:p>
        </w:tc>
        <w:tc>
          <w:tcPr>
            <w:tcW w:w="216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The method of production of the original data</w:t>
            </w:r>
          </w:p>
        </w:tc>
        <w:tc>
          <w:tcPr>
            <w:tcW w:w="2430"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b/>
                <w:b/>
                <w:bCs/>
                <w:color w:val="000000" w:themeColor="text1"/>
              </w:rPr>
            </w:pPr>
            <w:r>
              <w:rPr>
                <w:color w:val="000000" w:themeColor="text1"/>
              </w:rPr>
              <w:t>“</w:t>
            </w:r>
            <w:r>
              <w:rPr>
                <w:color w:val="000000" w:themeColor="text1"/>
              </w:rPr>
              <w:t>Ground Based Remote Sensing”</w:t>
            </w:r>
          </w:p>
        </w:tc>
      </w:tr>
      <w:tr>
        <w:trPr/>
        <w:tc>
          <w:tcPr>
            <w:tcW w:w="46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lang w:val="en-US"/>
              </w:rPr>
            </w:pPr>
            <w:r>
              <w:rPr>
                <w:lang w:val="en-US"/>
              </w:rPr>
              <w:t>comment</w:t>
            </w:r>
          </w:p>
        </w:tc>
        <w:tc>
          <w:tcPr>
            <w:tcW w:w="216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FFC000"/>
              </w:rPr>
            </w:pPr>
            <w:r>
              <w:rPr>
                <w:color w:val="000000" w:themeColor="text1"/>
              </w:rPr>
              <w:t>Miscellaneous Information about the dataset or methods used to produce it</w:t>
            </w:r>
          </w:p>
        </w:tc>
        <w:tc>
          <w:tcPr>
            <w:tcW w:w="2430"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b/>
                <w:b/>
                <w:lang w:val="en-US"/>
              </w:rPr>
            </w:pPr>
            <w:r>
              <w:rPr>
                <w:b/>
                <w:lang w:val="en-US"/>
              </w:rPr>
            </w:r>
          </w:p>
        </w:tc>
      </w:tr>
      <w:tr>
        <w:trPr/>
        <w:tc>
          <w:tcPr>
            <w:tcW w:w="46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lang w:val="en-US"/>
              </w:rPr>
            </w:pPr>
            <w:r>
              <w:rPr>
                <w:lang w:val="en-US"/>
              </w:rPr>
              <w:t>references</w:t>
            </w:r>
          </w:p>
        </w:tc>
        <w:tc>
          <w:tcPr>
            <w:tcW w:w="216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References that describe the data or methods used to produce it</w:t>
            </w:r>
          </w:p>
        </w:tc>
        <w:tc>
          <w:tcPr>
            <w:tcW w:w="2430"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lang w:val="it-IT"/>
              </w:rPr>
            </w:pPr>
            <w:r>
              <w:rPr>
                <w:lang w:val="it-IT"/>
              </w:rPr>
              <w:t>E-PROFILE data format description document</w:t>
            </w:r>
          </w:p>
        </w:tc>
      </w:tr>
      <w:tr>
        <w:trPr/>
        <w:tc>
          <w:tcPr>
            <w:tcW w:w="46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site_location</w:t>
            </w:r>
          </w:p>
        </w:tc>
        <w:tc>
          <w:tcPr>
            <w:tcW w:w="216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Name of measurement station</w:t>
            </w:r>
          </w:p>
        </w:tc>
        <w:tc>
          <w:tcPr>
            <w:tcW w:w="2430"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pPr>
            <w:r>
              <w:rPr/>
              <w:t>e.g. “Lindenberg, Germany”</w:t>
            </w:r>
          </w:p>
        </w:tc>
      </w:tr>
      <w:tr>
        <w:trPr/>
        <w:tc>
          <w:tcPr>
            <w:tcW w:w="46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instrument_id</w:t>
            </w:r>
          </w:p>
        </w:tc>
        <w:tc>
          <w:tcPr>
            <w:tcW w:w="216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E-PROFILE instrument identifier</w:t>
            </w:r>
          </w:p>
        </w:tc>
        <w:tc>
          <w:tcPr>
            <w:tcW w:w="2430"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pPr>
            <w:r>
              <w:rPr/>
              <w:t>“</w:t>
            </w:r>
            <w:r>
              <w:rPr/>
              <w:t>A” if there is only one instrument on the station. Additional instruments are identified with the letters B, C, etc.</w:t>
            </w:r>
          </w:p>
        </w:tc>
      </w:tr>
      <w:tr>
        <w:trPr/>
        <w:tc>
          <w:tcPr>
            <w:tcW w:w="46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wigos_station_id</w:t>
            </w:r>
          </w:p>
        </w:tc>
        <w:tc>
          <w:tcPr>
            <w:tcW w:w="216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WIGOS Station identifier acording to WIGOS convention</w:t>
            </w:r>
          </w:p>
        </w:tc>
        <w:tc>
          <w:tcPr>
            <w:tcW w:w="2430"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pPr>
            <w:r>
              <w:rPr/>
              <w:t>e.g. “0-20000-0-10393”</w:t>
            </w:r>
          </w:p>
          <w:p>
            <w:pPr>
              <w:pStyle w:val="Normal"/>
              <w:jc w:val="left"/>
              <w:rPr>
                <w:i/>
                <w:i/>
              </w:rPr>
            </w:pPr>
            <w:r>
              <w:rPr>
                <w:rFonts w:eastAsia="Calibri"/>
                <w:i/>
              </w:rPr>
              <w:t>Note: in all WIGOS ID’s allocated after June 2016 the Issuer of the Identifier - second block from the left “NNNNN” – should correspond to the numeric ISO country code</w:t>
            </w:r>
            <w:r>
              <w:rPr>
                <w:i/>
              </w:rPr>
              <w:t>.</w:t>
            </w:r>
          </w:p>
        </w:tc>
      </w:tr>
      <w:tr>
        <w:trPr/>
        <w:tc>
          <w:tcPr>
            <w:tcW w:w="46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FFC000"/>
              </w:rPr>
            </w:pPr>
            <w:r>
              <w:rPr>
                <w:color w:val="000000" w:themeColor="text1"/>
              </w:rPr>
              <w:t>principal_investigator</w:t>
            </w:r>
          </w:p>
        </w:tc>
        <w:tc>
          <w:tcPr>
            <w:tcW w:w="216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i/>
                <w:i/>
                <w:color w:val="000000" w:themeColor="text1"/>
              </w:rPr>
            </w:pPr>
            <w:r>
              <w:rPr>
                <w:color w:val="000000" w:themeColor="text1"/>
              </w:rPr>
              <w:t xml:space="preserve">Department responsible for the instrument </w:t>
            </w:r>
          </w:p>
        </w:tc>
        <w:tc>
          <w:tcPr>
            <w:tcW w:w="2430"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color w:val="000000" w:themeColor="text1"/>
              </w:rPr>
            </w:pPr>
            <w:r>
              <w:rPr>
                <w:i/>
                <w:color w:val="000000" w:themeColor="text1"/>
              </w:rPr>
              <w:t>Note: This should not include the individual name due to issues with Data Protection Act</w:t>
            </w:r>
          </w:p>
        </w:tc>
      </w:tr>
      <w:tr>
        <w:trPr/>
        <w:tc>
          <w:tcPr>
            <w:tcW w:w="46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ir_instrument_manufacturer</w:t>
            </w:r>
          </w:p>
        </w:tc>
        <w:tc>
          <w:tcPr>
            <w:tcW w:w="216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Manufacturer of the infrared radiometer</w:t>
            </w:r>
          </w:p>
        </w:tc>
        <w:tc>
          <w:tcPr>
            <w:tcW w:w="2430"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color w:val="000000" w:themeColor="text1"/>
              </w:rPr>
            </w:pPr>
            <w:r>
              <w:rPr>
                <w:color w:val="000000" w:themeColor="text1"/>
              </w:rPr>
              <w:t>e.g. Heitronics, Heimann</w:t>
            </w:r>
          </w:p>
        </w:tc>
      </w:tr>
      <w:tr>
        <w:trPr/>
        <w:tc>
          <w:tcPr>
            <w:tcW w:w="46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ir_instrument_model</w:t>
            </w:r>
          </w:p>
        </w:tc>
        <w:tc>
          <w:tcPr>
            <w:tcW w:w="216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Infrared radiometer model</w:t>
            </w:r>
          </w:p>
        </w:tc>
        <w:tc>
          <w:tcPr>
            <w:tcW w:w="2430"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color w:val="000000" w:themeColor="text1"/>
              </w:rPr>
            </w:pPr>
            <w:r>
              <w:rPr>
                <w:color w:val="000000" w:themeColor="text1"/>
              </w:rPr>
              <w:t>e.g. KT19.85</w:t>
            </w:r>
          </w:p>
        </w:tc>
      </w:tr>
      <w:tr>
        <w:trPr/>
        <w:tc>
          <w:tcPr>
            <w:tcW w:w="46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network_name</w:t>
            </w:r>
          </w:p>
        </w:tc>
        <w:tc>
          <w:tcPr>
            <w:tcW w:w="216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Name of network(s) that instrument may be part of</w:t>
            </w:r>
          </w:p>
        </w:tc>
        <w:tc>
          <w:tcPr>
            <w:tcW w:w="2430"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color w:val="000000" w:themeColor="text1"/>
                <w:lang w:val="fr-CH"/>
              </w:rPr>
            </w:pPr>
            <w:r>
              <w:rPr>
                <w:color w:val="000000" w:themeColor="text1"/>
                <w:lang w:val="fr-CH"/>
              </w:rPr>
              <w:t>e.g. E-PROFILE, ACTRIS, DWD, MWRnet, ACTRIS,</w:t>
            </w:r>
          </w:p>
          <w:p>
            <w:pPr>
              <w:pStyle w:val="Normal"/>
              <w:jc w:val="left"/>
              <w:rPr>
                <w:color w:val="000000" w:themeColor="text1"/>
                <w:lang w:val="en-US"/>
              </w:rPr>
            </w:pPr>
            <w:r>
              <w:rPr>
                <w:i/>
                <w:color w:val="000000" w:themeColor="text1"/>
              </w:rPr>
              <w:t>Note: Possibility to add multiple</w:t>
            </w:r>
          </w:p>
        </w:tc>
      </w:tr>
      <w:tr>
        <w:trPr/>
        <w:tc>
          <w:tcPr>
            <w:tcW w:w="46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campaign_name</w:t>
            </w:r>
          </w:p>
        </w:tc>
        <w:tc>
          <w:tcPr>
            <w:tcW w:w="216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Name of campaign instrument may collect data for</w:t>
            </w:r>
          </w:p>
        </w:tc>
        <w:tc>
          <w:tcPr>
            <w:tcW w:w="2430"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color w:val="000000" w:themeColor="text1"/>
              </w:rPr>
            </w:pPr>
            <w:r>
              <w:rPr>
                <w:color w:val="000000" w:themeColor="text1"/>
              </w:rPr>
              <w:t>e.g. MOSAIC</w:t>
            </w:r>
          </w:p>
        </w:tc>
      </w:tr>
      <w:tr>
        <w:trPr/>
        <w:tc>
          <w:tcPr>
            <w:tcW w:w="46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license</w:t>
            </w:r>
          </w:p>
        </w:tc>
        <w:tc>
          <w:tcPr>
            <w:tcW w:w="216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Data license</w:t>
            </w:r>
          </w:p>
        </w:tc>
        <w:tc>
          <w:tcPr>
            <w:tcW w:w="2430"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color w:val="000000" w:themeColor="text1"/>
              </w:rPr>
            </w:pPr>
            <w:r>
              <w:rPr>
                <w:color w:val="000000" w:themeColor="text1"/>
              </w:rPr>
              <w:t>For non-commercial use only. This data is subject ….</w:t>
            </w:r>
          </w:p>
        </w:tc>
      </w:tr>
      <w:tr>
        <w:trPr/>
        <w:tc>
          <w:tcPr>
            <w:tcW w:w="46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instrument_history</w:t>
            </w:r>
          </w:p>
        </w:tc>
        <w:tc>
          <w:tcPr>
            <w:tcW w:w="216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Logbook repair/replacement work performed</w:t>
            </w:r>
          </w:p>
        </w:tc>
        <w:tc>
          <w:tcPr>
            <w:tcW w:w="2430"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color w:val="000000" w:themeColor="text1"/>
              </w:rPr>
            </w:pPr>
            <w:r>
              <w:rPr>
                <w:color w:val="000000" w:themeColor="text1"/>
              </w:rPr>
              <w:t xml:space="preserve">e.g. replacement of gold mirror, </w:t>
            </w:r>
          </w:p>
        </w:tc>
      </w:tr>
      <w:tr>
        <w:trPr/>
        <w:tc>
          <w:tcPr>
            <w:tcW w:w="46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ir_instrument_fabrication_year</w:t>
            </w:r>
          </w:p>
        </w:tc>
        <w:tc>
          <w:tcPr>
            <w:tcW w:w="216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Fabrication year of the infrared radiometer</w:t>
            </w:r>
          </w:p>
        </w:tc>
        <w:tc>
          <w:tcPr>
            <w:tcW w:w="2430"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color w:val="000000" w:themeColor="text1"/>
              </w:rPr>
            </w:pPr>
            <w:r>
              <w:rPr>
                <w:color w:val="000000" w:themeColor="text1"/>
              </w:rPr>
            </w:r>
          </w:p>
        </w:tc>
      </w:tr>
    </w:tbl>
    <w:p>
      <w:pPr>
        <w:pStyle w:val="Normal"/>
        <w:rPr/>
      </w:pPr>
      <w:r>
        <w:rPr/>
      </w:r>
    </w:p>
    <w:p>
      <w:pPr>
        <w:pStyle w:val="Heading2"/>
        <w:numPr>
          <w:ilvl w:val="1"/>
          <w:numId w:val="2"/>
        </w:numPr>
        <w:ind w:left="993" w:hanging="426"/>
        <w:rPr/>
      </w:pPr>
      <w:r>
        <w:rPr/>
        <w:t>Dimensions</w:t>
      </w:r>
    </w:p>
    <w:tbl>
      <w:tblPr>
        <w:tblW w:w="9350" w:type="dxa"/>
        <w:jc w:val="left"/>
        <w:tblInd w:w="0" w:type="dxa"/>
        <w:tblCellMar>
          <w:top w:w="72" w:type="dxa"/>
          <w:left w:w="134" w:type="dxa"/>
          <w:bottom w:w="72" w:type="dxa"/>
          <w:right w:w="144" w:type="dxa"/>
        </w:tblCellMar>
        <w:tblLook w:val="0420" w:noHBand="0" w:noVBand="1" w:firstColumn="0" w:lastRow="0" w:lastColumn="0" w:firstRow="1"/>
      </w:tblPr>
      <w:tblGrid>
        <w:gridCol w:w="3229"/>
        <w:gridCol w:w="6120"/>
      </w:tblGrid>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rPr>
                <w:b/>
                <w:b/>
              </w:rPr>
            </w:pPr>
            <w:r>
              <w:rPr>
                <w:b/>
                <w:lang w:val="en-US"/>
              </w:rPr>
              <w:t>Dimension name</w:t>
            </w:r>
          </w:p>
        </w:tc>
        <w:tc>
          <w:tcPr>
            <w:tcW w:w="612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rPr>
                <w:b/>
                <w:b/>
              </w:rPr>
            </w:pPr>
            <w:r>
              <w:rPr>
                <w:b/>
                <w:lang w:val="en-US"/>
              </w:rPr>
              <w:t>Description</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before="120" w:after="0"/>
              <w:jc w:val="both"/>
              <w:rPr/>
            </w:pPr>
            <w:r>
              <w:rPr/>
              <w:t>time</w:t>
            </w:r>
          </w:p>
        </w:tc>
        <w:tc>
          <w:tcPr>
            <w:tcW w:w="6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before="120" w:after="0"/>
              <w:jc w:val="both"/>
              <w:rPr/>
            </w:pPr>
            <w:r>
              <w:rPr/>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rPr>
                <w:color w:val="000000" w:themeColor="text1"/>
                <w:highlight w:val="yellow"/>
              </w:rPr>
            </w:pPr>
            <w:r>
              <w:rPr>
                <w:color w:val="000000" w:themeColor="text1"/>
              </w:rPr>
              <w:t>ir_wavelength</w:t>
            </w:r>
          </w:p>
        </w:tc>
        <w:tc>
          <w:tcPr>
            <w:tcW w:w="612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rPr>
                <w:color w:val="000000" w:themeColor="text1"/>
                <w:highlight w:val="cyan"/>
              </w:rPr>
            </w:pPr>
            <w:r>
              <w:rPr>
                <w:color w:val="000000" w:themeColor="text1"/>
              </w:rPr>
              <w:t>Number of infrared channels</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rPr>
                <w:color w:val="000000" w:themeColor="text1"/>
              </w:rPr>
            </w:pPr>
            <w:r>
              <w:rPr>
                <w:color w:val="000000" w:themeColor="text1"/>
              </w:rPr>
              <w:t>bnds</w:t>
            </w:r>
          </w:p>
        </w:tc>
        <w:tc>
          <w:tcPr>
            <w:tcW w:w="612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rPr>
                <w:color w:val="000000" w:themeColor="text1"/>
              </w:rPr>
            </w:pPr>
            <w:r>
              <w:rPr>
                <w:color w:val="000000" w:themeColor="text1"/>
              </w:rPr>
              <w:t>2 (number of bounds for time)</w:t>
            </w:r>
          </w:p>
        </w:tc>
      </w:tr>
    </w:tbl>
    <w:p>
      <w:pPr>
        <w:pStyle w:val="Normal"/>
        <w:rPr/>
      </w:pPr>
      <w:r>
        <w:rPr/>
      </w:r>
    </w:p>
    <w:p>
      <w:pPr>
        <w:pStyle w:val="Heading2"/>
        <w:numPr>
          <w:ilvl w:val="1"/>
          <w:numId w:val="2"/>
        </w:numPr>
        <w:ind w:left="993" w:hanging="426"/>
        <w:rPr/>
      </w:pPr>
      <w:r>
        <w:rPr/>
        <w:t>Variables</w:t>
      </w:r>
    </w:p>
    <w:p>
      <w:pPr>
        <w:pStyle w:val="Normal"/>
        <w:rPr/>
      </w:pPr>
      <w:r>
        <w:rPr/>
      </w:r>
    </w:p>
    <w:tbl>
      <w:tblPr>
        <w:tblW w:w="9350" w:type="dxa"/>
        <w:jc w:val="left"/>
        <w:tblInd w:w="0" w:type="dxa"/>
        <w:tblCellMar>
          <w:top w:w="72" w:type="dxa"/>
          <w:left w:w="134" w:type="dxa"/>
          <w:bottom w:w="72" w:type="dxa"/>
          <w:right w:w="144" w:type="dxa"/>
        </w:tblCellMar>
        <w:tblLook w:val="0420" w:noHBand="0" w:noVBand="1" w:firstColumn="0" w:lastRow="0" w:lastColumn="0" w:firstRow="1"/>
      </w:tblPr>
      <w:tblGrid>
        <w:gridCol w:w="3229"/>
        <w:gridCol w:w="2881"/>
        <w:gridCol w:w="3240"/>
      </w:tblGrid>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b/>
                <w:bCs/>
                <w:lang w:val="en-US"/>
              </w:rPr>
              <w:t>Variable nam</w:t>
            </w:r>
            <w:r>
              <w:rPr>
                <w:b/>
                <w:bCs/>
                <w:lang w:val="de-CH"/>
              </w:rPr>
              <w:t>e</w:t>
            </w:r>
          </w:p>
        </w:tc>
        <w:tc>
          <w:tcPr>
            <w:tcW w:w="288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b/>
                <w:bCs/>
                <w:lang w:val="de-CH"/>
              </w:rPr>
              <w:t>Long_name</w:t>
            </w:r>
          </w:p>
        </w:tc>
        <w:tc>
          <w:tcPr>
            <w:tcW w:w="324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b/>
                <w:bCs/>
                <w:lang w:val="de-CH"/>
              </w:rPr>
              <w:t>Attributes</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FF0000"/>
              </w:rPr>
            </w:pPr>
            <w:r>
              <w:rPr/>
              <w:t>time</w:t>
            </w:r>
          </w:p>
          <w:p>
            <w:pPr>
              <w:pStyle w:val="Normal"/>
              <w:jc w:val="left"/>
              <w:rPr/>
            </w:pPr>
            <w:r>
              <w:rPr/>
            </w:r>
          </w:p>
        </w:tc>
        <w:tc>
          <w:tcPr>
            <w:tcW w:w="288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Time (UTC) of the measurement</w:t>
            </w:r>
          </w:p>
        </w:tc>
        <w:tc>
          <w:tcPr>
            <w:tcW w:w="324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standard_name: time</w:t>
            </w:r>
          </w:p>
          <w:p>
            <w:pPr>
              <w:pStyle w:val="Normal"/>
              <w:jc w:val="left"/>
              <w:rPr/>
            </w:pPr>
            <w:r>
              <w:rPr/>
              <w:t>dimension: time</w:t>
            </w:r>
          </w:p>
          <w:p>
            <w:pPr>
              <w:pStyle w:val="Normal"/>
              <w:jc w:val="left"/>
              <w:rPr>
                <w:color w:val="FF0000"/>
              </w:rPr>
            </w:pPr>
            <w:r>
              <w:rPr/>
              <w:t xml:space="preserve">units: seconds since 1970-01-01 00:00:00.000 </w:t>
            </w:r>
          </w:p>
          <w:p>
            <w:pPr>
              <w:pStyle w:val="Normal"/>
              <w:jc w:val="left"/>
              <w:rPr/>
            </w:pPr>
            <w:r>
              <w:rPr/>
              <w:t>bounds = “time_bnds” ;</w:t>
            </w:r>
          </w:p>
          <w:p>
            <w:pPr>
              <w:pStyle w:val="Normal"/>
              <w:jc w:val="left"/>
              <w:rPr/>
            </w:pPr>
            <w:r>
              <w:rPr/>
              <w:t>comment = "Time indication of samples is at end of integration-time" ;</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time_bnds</w:t>
            </w:r>
          </w:p>
        </w:tc>
        <w:tc>
          <w:tcPr>
            <w:tcW w:w="288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Start and end time (UTC) of the measurement</w:t>
            </w:r>
          </w:p>
        </w:tc>
        <w:tc>
          <w:tcPr>
            <w:tcW w:w="324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dimension: time, bnds</w:t>
            </w:r>
          </w:p>
          <w:p>
            <w:pPr>
              <w:pStyle w:val="Normal"/>
              <w:jc w:val="left"/>
              <w:rPr/>
            </w:pPr>
            <w:r>
              <w:rPr/>
              <w:t>units: seconds since 1970-01-01 00:00:00.000</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station_latitude</w:t>
            </w:r>
          </w:p>
        </w:tc>
        <w:tc>
          <w:tcPr>
            <w:tcW w:w="288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Latitude of measurement station</w:t>
            </w:r>
          </w:p>
        </w:tc>
        <w:tc>
          <w:tcPr>
            <w:tcW w:w="324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standard_name : latitude</w:t>
            </w:r>
          </w:p>
          <w:p>
            <w:pPr>
              <w:pStyle w:val="Normal"/>
              <w:jc w:val="left"/>
              <w:rPr/>
            </w:pPr>
            <w:r>
              <w:rPr/>
              <w:t>dimension: time</w:t>
            </w:r>
          </w:p>
          <w:p>
            <w:pPr>
              <w:pStyle w:val="Normal"/>
              <w:jc w:val="left"/>
              <w:rPr/>
            </w:pPr>
            <w:r>
              <w:rPr/>
              <w:t>units : degree_north</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station_longitude</w:t>
            </w:r>
          </w:p>
        </w:tc>
        <w:tc>
          <w:tcPr>
            <w:tcW w:w="288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Longitude of measurement station</w:t>
            </w:r>
          </w:p>
        </w:tc>
        <w:tc>
          <w:tcPr>
            <w:tcW w:w="324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standard_name : longitude</w:t>
            </w:r>
          </w:p>
          <w:p>
            <w:pPr>
              <w:pStyle w:val="Normal"/>
              <w:jc w:val="left"/>
              <w:rPr/>
            </w:pPr>
            <w:r>
              <w:rPr/>
              <w:t>dimension: time</w:t>
            </w:r>
          </w:p>
          <w:p>
            <w:pPr>
              <w:pStyle w:val="Normal"/>
              <w:jc w:val="left"/>
              <w:rPr/>
            </w:pPr>
            <w:r>
              <w:rPr/>
              <w:t>units : degree_east</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station_altitude</w:t>
            </w:r>
          </w:p>
        </w:tc>
        <w:tc>
          <w:tcPr>
            <w:tcW w:w="288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Altitude above mean sea level of measurement station</w:t>
            </w:r>
          </w:p>
        </w:tc>
        <w:tc>
          <w:tcPr>
            <w:tcW w:w="324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standard_name: altitude</w:t>
            </w:r>
          </w:p>
          <w:p>
            <w:pPr>
              <w:pStyle w:val="Normal"/>
              <w:jc w:val="left"/>
              <w:rPr/>
            </w:pPr>
            <w:r>
              <w:rPr/>
              <w:t>dimension: time</w:t>
            </w:r>
          </w:p>
          <w:p>
            <w:pPr>
              <w:pStyle w:val="Normal"/>
              <w:jc w:val="left"/>
              <w:rPr/>
            </w:pPr>
            <w:r>
              <w:rPr/>
              <w:t>units: m</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lang w:val="fr-CH"/>
              </w:rPr>
              <w:t>ir_wavelength</w:t>
            </w:r>
          </w:p>
        </w:tc>
        <w:tc>
          <w:tcPr>
            <w:tcW w:w="288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Wavelength of infrared channels</w:t>
            </w:r>
          </w:p>
        </w:tc>
        <w:tc>
          <w:tcPr>
            <w:tcW w:w="324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standard_name : sensor_band_central_radiation_wavelength</w:t>
            </w:r>
          </w:p>
          <w:p>
            <w:pPr>
              <w:pStyle w:val="Normal"/>
              <w:jc w:val="left"/>
              <w:rPr>
                <w:color w:val="000000" w:themeColor="text1"/>
                <w:lang w:val="en-US"/>
              </w:rPr>
            </w:pPr>
            <w:r>
              <w:rPr>
                <w:color w:val="000000" w:themeColor="text1"/>
                <w:lang w:val="en-US"/>
              </w:rPr>
              <w:t xml:space="preserve">dimension: </w:t>
            </w:r>
            <w:r>
              <w:rPr>
                <w:color w:val="000000" w:themeColor="text1"/>
              </w:rPr>
              <w:t>ir_wavelength</w:t>
            </w:r>
          </w:p>
          <w:p>
            <w:pPr>
              <w:pStyle w:val="Normal"/>
              <w:jc w:val="left"/>
              <w:rPr>
                <w:color w:val="000000" w:themeColor="text1"/>
                <w:highlight w:val="yellow"/>
                <w:lang w:val="en-US"/>
              </w:rPr>
            </w:pPr>
            <w:r>
              <w:rPr>
                <w:color w:val="000000" w:themeColor="text1"/>
                <w:lang w:val="en-US"/>
              </w:rPr>
              <w:t>units: um</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ir_bandwidth</w:t>
            </w:r>
          </w:p>
        </w:tc>
        <w:tc>
          <w:tcPr>
            <w:tcW w:w="288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Bandwidth (3 dB) of the infrared channels</w:t>
            </w:r>
          </w:p>
        </w:tc>
        <w:tc>
          <w:tcPr>
            <w:tcW w:w="324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dimension: ir_wavelength</w:t>
            </w:r>
          </w:p>
          <w:p>
            <w:pPr>
              <w:pStyle w:val="Normal"/>
              <w:jc w:val="left"/>
              <w:rPr>
                <w:color w:val="000000" w:themeColor="text1"/>
              </w:rPr>
            </w:pPr>
            <w:r>
              <w:rPr>
                <w:color w:val="000000" w:themeColor="text1"/>
              </w:rPr>
              <w:t>Units: um</w:t>
            </w:r>
          </w:p>
          <w:p>
            <w:pPr>
              <w:pStyle w:val="Normal"/>
              <w:jc w:val="left"/>
              <w:rPr>
                <w:color w:val="000000" w:themeColor="text1"/>
              </w:rPr>
            </w:pPr>
            <w:r>
              <w:rPr/>
              <w:t>_FillValue: -999.9</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ir_beamwidth</w:t>
            </w:r>
          </w:p>
        </w:tc>
        <w:tc>
          <w:tcPr>
            <w:tcW w:w="288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Beam width (3 dB) of the of the infrared radiometer</w:t>
            </w:r>
          </w:p>
        </w:tc>
        <w:tc>
          <w:tcPr>
            <w:tcW w:w="324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dimension: ir_wavelength</w:t>
            </w:r>
          </w:p>
          <w:p>
            <w:pPr>
              <w:pStyle w:val="Normal"/>
              <w:jc w:val="left"/>
              <w:rPr>
                <w:color w:val="000000" w:themeColor="text1"/>
              </w:rPr>
            </w:pPr>
            <w:r>
              <w:rPr>
                <w:color w:val="000000" w:themeColor="text1"/>
              </w:rPr>
              <w:t>units: degree</w:t>
            </w:r>
          </w:p>
          <w:p>
            <w:pPr>
              <w:pStyle w:val="Normal"/>
              <w:jc w:val="left"/>
              <w:rPr>
                <w:color w:val="000000" w:themeColor="text1"/>
              </w:rPr>
            </w:pPr>
            <w:r>
              <w:rPr/>
              <w:t>_FillValue: -999.9</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irt</w:t>
            </w:r>
          </w:p>
        </w:tc>
        <w:tc>
          <w:tcPr>
            <w:tcW w:w="288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Infrared brightness tempe</w:t>
            </w:r>
            <w:r>
              <w:rPr>
                <w:color w:val="000000" w:themeColor="text1"/>
                <w:lang w:val="en-US"/>
              </w:rPr>
              <w:t>ratures</w:t>
            </w:r>
          </w:p>
        </w:tc>
        <w:tc>
          <w:tcPr>
            <w:tcW w:w="324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dimension:time, ir_wavelength</w:t>
            </w:r>
          </w:p>
          <w:p>
            <w:pPr>
              <w:pStyle w:val="Normal"/>
              <w:jc w:val="left"/>
              <w:rPr>
                <w:color w:val="000000" w:themeColor="text1"/>
              </w:rPr>
            </w:pPr>
            <w:r>
              <w:rPr>
                <w:color w:val="000000" w:themeColor="text1"/>
              </w:rPr>
              <w:t>units: K</w:t>
            </w:r>
          </w:p>
          <w:p>
            <w:pPr>
              <w:pStyle w:val="Normal"/>
              <w:jc w:val="left"/>
              <w:rPr>
                <w:color w:val="000000" w:themeColor="text1"/>
              </w:rPr>
            </w:pPr>
            <w:r>
              <w:rPr/>
              <w:t>_FillValue: -999.9</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ir_azi</w:t>
            </w:r>
          </w:p>
        </w:tc>
        <w:tc>
          <w:tcPr>
            <w:tcW w:w="288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Infrared sensor azimuth angle</w:t>
            </w:r>
          </w:p>
        </w:tc>
        <w:tc>
          <w:tcPr>
            <w:tcW w:w="324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standard_name: sensor_azimuth_angle</w:t>
            </w:r>
          </w:p>
          <w:p>
            <w:pPr>
              <w:pStyle w:val="Normal"/>
              <w:jc w:val="left"/>
              <w:rPr>
                <w:color w:val="000000" w:themeColor="text1"/>
              </w:rPr>
            </w:pPr>
            <w:r>
              <w:rPr>
                <w:color w:val="000000" w:themeColor="text1"/>
              </w:rPr>
              <w:t>dimension: time</w:t>
            </w:r>
          </w:p>
          <w:p>
            <w:pPr>
              <w:pStyle w:val="Normal"/>
              <w:jc w:val="left"/>
              <w:rPr>
                <w:color w:val="000000" w:themeColor="text1"/>
              </w:rPr>
            </w:pPr>
            <w:r>
              <w:rPr>
                <w:color w:val="000000" w:themeColor="text1"/>
              </w:rPr>
              <w:t>units: degree</w:t>
            </w:r>
          </w:p>
          <w:p>
            <w:pPr>
              <w:pStyle w:val="Normal"/>
              <w:jc w:val="left"/>
              <w:rPr>
                <w:color w:val="000000" w:themeColor="text1"/>
              </w:rPr>
            </w:pPr>
            <w:r>
              <w:rPr>
                <w:color w:val="000000" w:themeColor="text1"/>
              </w:rPr>
              <w:t>comment: “0=North, 90=East, 180=South, 270=West”</w:t>
            </w:r>
          </w:p>
          <w:p>
            <w:pPr>
              <w:pStyle w:val="Normal"/>
              <w:jc w:val="left"/>
              <w:rPr>
                <w:color w:val="000000" w:themeColor="text1"/>
              </w:rPr>
            </w:pPr>
            <w:r>
              <w:rPr/>
              <w:t>_FillValue: -999.9</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ir_ele</w:t>
            </w:r>
          </w:p>
        </w:tc>
        <w:tc>
          <w:tcPr>
            <w:tcW w:w="288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Infrared sensor elevation angle</w:t>
            </w:r>
          </w:p>
        </w:tc>
        <w:tc>
          <w:tcPr>
            <w:tcW w:w="324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dimension: time</w:t>
            </w:r>
          </w:p>
          <w:p>
            <w:pPr>
              <w:pStyle w:val="Normal"/>
              <w:jc w:val="left"/>
              <w:rPr>
                <w:color w:val="000000" w:themeColor="text1"/>
              </w:rPr>
            </w:pPr>
            <w:r>
              <w:rPr>
                <w:color w:val="000000" w:themeColor="text1"/>
              </w:rPr>
              <w:t>units: degree</w:t>
            </w:r>
          </w:p>
          <w:p>
            <w:pPr>
              <w:pStyle w:val="Normal"/>
              <w:jc w:val="left"/>
              <w:rPr>
                <w:color w:val="000000" w:themeColor="text1"/>
              </w:rPr>
            </w:pPr>
            <w:r>
              <w:rPr>
                <w:color w:val="000000" w:themeColor="text1"/>
              </w:rPr>
              <w:t>comment: “0=horizon, 90=zenith</w:t>
            </w:r>
          </w:p>
          <w:p>
            <w:pPr>
              <w:pStyle w:val="Normal"/>
              <w:jc w:val="left"/>
              <w:rPr>
                <w:color w:val="000000" w:themeColor="text1"/>
              </w:rPr>
            </w:pPr>
            <w:r>
              <w:rPr/>
              <w:t>_FillValue: -999.9</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irt_accuracy</w:t>
            </w:r>
          </w:p>
        </w:tc>
        <w:tc>
          <w:tcPr>
            <w:tcW w:w="288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Total absolute calibration uncertainty of infrared brightness temperature, one standard deviation</w:t>
            </w:r>
          </w:p>
        </w:tc>
        <w:tc>
          <w:tcPr>
            <w:tcW w:w="324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dimension : ir_wavelength</w:t>
            </w:r>
          </w:p>
          <w:p>
            <w:pPr>
              <w:pStyle w:val="Normal"/>
              <w:jc w:val="left"/>
              <w:rPr>
                <w:color w:val="000000" w:themeColor="text1"/>
              </w:rPr>
            </w:pPr>
            <w:r>
              <w:rPr>
                <w:color w:val="000000" w:themeColor="text1"/>
              </w:rPr>
              <w:t>units: K</w:t>
            </w:r>
          </w:p>
          <w:p>
            <w:pPr>
              <w:pStyle w:val="Normal"/>
              <w:jc w:val="left"/>
              <w:rPr>
                <w:rFonts w:eastAsia="Segoe UI" w:cs="Calibri" w:cstheme="minorHAnsi"/>
                <w:color w:val="000000" w:themeColor="text1"/>
                <w:szCs w:val="24"/>
                <w:lang w:val="en-US" w:eastAsia="en-US" w:bidi="en-US"/>
              </w:rPr>
            </w:pPr>
            <w:r>
              <w:rPr>
                <w:color w:val="000000" w:themeColor="text1"/>
              </w:rPr>
              <w:t>comment: specify here source of this variable, e.g. literature value, specified by manufacturer, result of validation effort (updated irregularly)</w:t>
            </w:r>
            <w:r>
              <w:rPr>
                <w:rFonts w:eastAsia="Segoe UI" w:cs="Calibri" w:cstheme="minorHAnsi"/>
                <w:color w:val="000000" w:themeColor="text1"/>
                <w:szCs w:val="24"/>
                <w:lang w:val="en-US" w:eastAsia="en-US" w:bidi="en-US"/>
              </w:rPr>
              <w:t>.</w:t>
            </w:r>
          </w:p>
          <w:p>
            <w:pPr>
              <w:pStyle w:val="Normal"/>
              <w:jc w:val="left"/>
              <w:rPr>
                <w:rFonts w:eastAsia="Segoe UI" w:cs="Calibri" w:cstheme="minorHAnsi"/>
                <w:color w:val="000000" w:themeColor="text1"/>
                <w:szCs w:val="24"/>
                <w:lang w:val="en-US" w:eastAsia="en-US" w:bidi="en-US"/>
              </w:rPr>
            </w:pPr>
            <w:r>
              <w:rPr/>
              <w:t>_FillValue: -999.9</w:t>
            </w:r>
          </w:p>
        </w:tc>
      </w:tr>
    </w:tbl>
    <w:p>
      <w:pPr>
        <w:pStyle w:val="Normal"/>
        <w:rPr>
          <w:highlight w:val="cyan"/>
        </w:rPr>
      </w:pPr>
      <w:r>
        <w:rPr>
          <w:highlight w:val="cyan"/>
        </w:rPr>
      </w:r>
    </w:p>
    <w:p>
      <w:pPr>
        <w:pStyle w:val="Heading1"/>
        <w:numPr>
          <w:ilvl w:val="0"/>
          <w:numId w:val="2"/>
        </w:numPr>
        <w:rPr>
          <w:rFonts w:cs="Arial"/>
          <w:szCs w:val="24"/>
        </w:rPr>
      </w:pPr>
      <w:r>
        <w:rPr/>
        <w:t>Lev</w:t>
      </w:r>
      <w:r>
        <w:rPr>
          <w:rFonts w:cs="Arial"/>
          <w:szCs w:val="24"/>
        </w:rPr>
        <w:t xml:space="preserve">el 1: L1 – </w:t>
      </w:r>
      <w:r>
        <w:rPr>
          <w:rFonts w:cs="Arial"/>
          <w:szCs w:val="24"/>
          <w:lang w:val="en-US"/>
        </w:rPr>
        <w:t>Auxiliary meteorological data (1B21)</w:t>
      </w:r>
    </w:p>
    <w:p>
      <w:pPr>
        <w:pStyle w:val="Heading2"/>
        <w:numPr>
          <w:ilvl w:val="1"/>
          <w:numId w:val="2"/>
        </w:numPr>
        <w:ind w:left="993" w:hanging="426"/>
        <w:rPr/>
      </w:pPr>
      <w:r>
        <w:rPr/>
        <w:t>Basics</w:t>
      </w:r>
    </w:p>
    <w:p>
      <w:pPr>
        <w:pStyle w:val="Normal"/>
        <w:rPr>
          <w:color w:val="000000" w:themeColor="text1"/>
        </w:rPr>
      </w:pPr>
      <w:r>
        <w:rPr>
          <w:color w:val="000000" w:themeColor="text1"/>
        </w:rPr>
        <w:t xml:space="preserve">This file provides time series of auxiliary meteorological data including system parameters, i.e. all necessary information so </w:t>
      </w:r>
      <w:r>
        <w:rPr>
          <w:bCs/>
        </w:rPr>
        <w:t>that respective raw files are not needed anymore for retrieval of L2 data products</w:t>
      </w:r>
      <w:r>
        <w:rPr>
          <w:color w:val="000000" w:themeColor="text1"/>
        </w:rPr>
        <w:t xml:space="preserve">. These data correspond to data level 1B and are denoted 1B21. </w:t>
      </w:r>
    </w:p>
    <w:p>
      <w:pPr>
        <w:pStyle w:val="Normal"/>
        <w:rPr>
          <w:color w:val="FF0000"/>
        </w:rPr>
      </w:pPr>
      <w:r>
        <w:rPr>
          <w:color w:val="000000" w:themeColor="text1"/>
        </w:rPr>
        <w:t>The file is written in NetCDF4 format using the NetCDF Climate and Forecast (CF) Metadata Conventions.</w:t>
      </w:r>
    </w:p>
    <w:p>
      <w:pPr>
        <w:pStyle w:val="Heading2"/>
        <w:numPr>
          <w:ilvl w:val="1"/>
          <w:numId w:val="2"/>
        </w:numPr>
        <w:ind w:left="993" w:hanging="426"/>
        <w:rPr/>
      </w:pPr>
      <w:r>
        <w:rPr/>
        <w:t>Filename Convention</w:t>
      </w:r>
    </w:p>
    <w:p>
      <w:pPr>
        <w:pStyle w:val="Normal"/>
        <w:spacing w:before="240" w:after="240"/>
        <w:rPr>
          <w:rFonts w:cs="Calibri" w:cstheme="minorHAnsi"/>
          <w:b/>
          <w:b/>
          <w:szCs w:val="24"/>
          <w:lang w:eastAsia="en-US"/>
        </w:rPr>
      </w:pPr>
      <w:r>
        <w:rPr>
          <w:rFonts w:cs="Calibri" w:cstheme="minorHAnsi"/>
          <w:b/>
          <w:szCs w:val="24"/>
          <w:lang w:eastAsia="en-US"/>
        </w:rPr>
        <w:t>MWR_1B21_N-NNNNN-N-NNNNN_IyyyymmddHHMM.nc</w:t>
      </w:r>
    </w:p>
    <w:p>
      <w:pPr>
        <w:pStyle w:val="Normal"/>
        <w:rPr>
          <w:rFonts w:cs="Calibri" w:cstheme="minorHAnsi"/>
          <w:szCs w:val="24"/>
          <w:lang w:eastAsia="en-US"/>
        </w:rPr>
      </w:pPr>
      <w:r>
        <w:rPr>
          <w:rFonts w:cs="Calibri" w:cstheme="minorHAnsi"/>
          <w:szCs w:val="24"/>
          <w:lang w:eastAsia="en-US"/>
        </w:rPr>
        <w:t>Where:</w:t>
      </w:r>
    </w:p>
    <w:p>
      <w:pPr>
        <w:pStyle w:val="Normal"/>
        <w:rPr>
          <w:rFonts w:cs="Calibri" w:cstheme="minorHAnsi"/>
          <w:szCs w:val="24"/>
          <w:lang w:eastAsia="en-US"/>
        </w:rPr>
      </w:pPr>
      <w:r>
        <w:rPr>
          <w:rFonts w:cs="Calibri" w:cstheme="minorHAnsi"/>
          <w:b/>
          <w:szCs w:val="24"/>
          <w:lang w:eastAsia="en-US"/>
        </w:rPr>
        <w:t>MWR</w:t>
      </w:r>
      <w:r>
        <w:rPr>
          <w:rFonts w:cs="Calibri" w:cstheme="minorHAnsi"/>
          <w:szCs w:val="24"/>
          <w:lang w:eastAsia="en-US"/>
        </w:rPr>
        <w:t xml:space="preserve"> Instruments of type microwave radiometer</w:t>
      </w:r>
    </w:p>
    <w:p>
      <w:pPr>
        <w:pStyle w:val="Normal"/>
        <w:rPr>
          <w:rFonts w:cs="Calibri" w:cstheme="minorHAnsi"/>
          <w:szCs w:val="24"/>
          <w:lang w:eastAsia="en-US"/>
        </w:rPr>
      </w:pPr>
      <w:r>
        <w:rPr>
          <w:rFonts w:cs="Calibri" w:cstheme="minorHAnsi"/>
          <w:b/>
          <w:szCs w:val="24"/>
          <w:lang w:eastAsia="en-US"/>
        </w:rPr>
        <w:t>1</w:t>
      </w:r>
      <w:r>
        <w:rPr>
          <w:rFonts w:cs="Calibri" w:cstheme="minorHAnsi"/>
          <w:szCs w:val="24"/>
          <w:lang w:eastAsia="en-US"/>
        </w:rPr>
        <w:t xml:space="preserve"> for level 1</w:t>
      </w:r>
    </w:p>
    <w:p>
      <w:pPr>
        <w:pStyle w:val="Normal"/>
        <w:rPr>
          <w:rFonts w:cs="Calibri" w:cstheme="minorHAnsi"/>
          <w:szCs w:val="24"/>
          <w:lang w:eastAsia="en-US"/>
        </w:rPr>
      </w:pPr>
      <w:r>
        <w:rPr>
          <w:rFonts w:cs="Calibri" w:cstheme="minorHAnsi"/>
          <w:b/>
          <w:szCs w:val="24"/>
          <w:lang w:eastAsia="en-US"/>
        </w:rPr>
        <w:t xml:space="preserve">B21 </w:t>
      </w:r>
      <w:r>
        <w:rPr>
          <w:rFonts w:cs="Calibri" w:cstheme="minorHAnsi"/>
          <w:szCs w:val="24"/>
          <w:lang w:eastAsia="en-US"/>
        </w:rPr>
        <w:t xml:space="preserve">is the </w:t>
      </w:r>
      <w:r>
        <w:rPr>
          <w:rFonts w:eastAsia="Calibri" w:cs="Calibri" w:cstheme="minorHAnsi"/>
          <w:szCs w:val="24"/>
        </w:rPr>
        <w:t xml:space="preserve">code specifying the </w:t>
      </w:r>
      <w:r>
        <w:rPr>
          <w:rFonts w:cs="Calibri" w:cstheme="minorHAnsi"/>
          <w:szCs w:val="24"/>
        </w:rPr>
        <w:t>data type</w:t>
      </w:r>
      <w:r>
        <w:rPr>
          <w:rFonts w:cs="Calibri" w:cstheme="minorHAnsi"/>
          <w:szCs w:val="24"/>
          <w:lang w:eastAsia="en-US"/>
        </w:rPr>
        <w:t xml:space="preserve"> (e.g. B01 for MWR TB, B11 for IR, B21 for auxiliary meteorological data, C01 for collocated MWR TB, IR and aux met data)</w:t>
      </w:r>
    </w:p>
    <w:p>
      <w:pPr>
        <w:pStyle w:val="Normal"/>
        <w:rPr>
          <w:rFonts w:cs="Calibri" w:cstheme="minorHAnsi"/>
          <w:szCs w:val="24"/>
          <w:lang w:eastAsia="en-US"/>
        </w:rPr>
      </w:pPr>
      <w:r>
        <w:rPr>
          <w:rFonts w:cs="Calibri" w:cstheme="minorHAnsi"/>
          <w:b/>
          <w:szCs w:val="24"/>
          <w:lang w:eastAsia="en-US"/>
        </w:rPr>
        <w:t xml:space="preserve">N-NNNNN-N-NNNNN </w:t>
      </w:r>
      <w:r>
        <w:rPr>
          <w:rFonts w:cs="Calibri" w:cstheme="minorHAnsi"/>
          <w:szCs w:val="24"/>
          <w:lang w:eastAsia="en-US"/>
        </w:rPr>
        <w:t>= WIGOS ID (https://wiswiki.wmo.int/tiki-index.php?page=WIGOS-Identifiers).</w:t>
      </w:r>
      <w:r>
        <w:rPr>
          <w:rFonts w:eastAsia="Calibri" w:cs="Calibri" w:cstheme="minorHAnsi"/>
          <w:szCs w:val="24"/>
        </w:rPr>
        <w:t xml:space="preserve">In all WIGOS ID’s allocated after June 2016 the Issuer of the Identifier - second block from the left “NNNNN” – should correspond to the numeric ISO country code. </w:t>
      </w:r>
      <w:r>
        <w:rPr>
          <w:rFonts w:cs="Calibri" w:cstheme="minorHAnsi"/>
          <w:szCs w:val="24"/>
          <w:lang w:eastAsia="en-US"/>
        </w:rPr>
        <w:t>If no WIGOS ID is available, a temporary code will be provided by the E-PROFILE network manager. E-PROFILE will help to contact the appropriate representative to get a corresponding WIGOS ID.</w:t>
      </w:r>
    </w:p>
    <w:p>
      <w:pPr>
        <w:pStyle w:val="Normal"/>
        <w:rPr>
          <w:rFonts w:cs="Calibri" w:cstheme="minorHAnsi"/>
          <w:szCs w:val="24"/>
          <w:lang w:eastAsia="en-US"/>
        </w:rPr>
      </w:pPr>
      <w:r>
        <w:rPr>
          <w:rFonts w:cs="Calibri" w:cstheme="minorHAnsi"/>
          <w:b/>
          <w:szCs w:val="24"/>
          <w:lang w:eastAsia="en-US"/>
        </w:rPr>
        <w:t xml:space="preserve">I </w:t>
      </w:r>
      <w:r>
        <w:rPr>
          <w:rFonts w:cs="Calibri" w:cstheme="minorHAnsi"/>
          <w:szCs w:val="24"/>
          <w:lang w:eastAsia="en-US"/>
        </w:rPr>
        <w:t>= Instrument identifier. Should be A if there is only one instrument on the station. Additional instruments are identified with the letters B, C, D etc.</w:t>
      </w:r>
    </w:p>
    <w:p>
      <w:pPr>
        <w:pStyle w:val="Normal"/>
        <w:rPr>
          <w:rFonts w:cs="Calibri" w:cstheme="minorHAnsi"/>
          <w:color w:val="000000" w:themeColor="text1"/>
          <w:szCs w:val="24"/>
        </w:rPr>
      </w:pPr>
      <w:r>
        <w:rPr>
          <w:rFonts w:cs="Calibri" w:cstheme="minorHAnsi"/>
          <w:b/>
          <w:szCs w:val="24"/>
          <w:lang w:eastAsia="en-US"/>
        </w:rPr>
        <w:t>yyyymmddHHMM</w:t>
      </w:r>
      <w:r>
        <w:rPr>
          <w:rFonts w:cs="Calibri" w:cstheme="minorHAnsi"/>
          <w:szCs w:val="24"/>
          <w:lang w:eastAsia="en-US"/>
        </w:rPr>
        <w:t xml:space="preserve"> = The starting date of the observation of instant files (</w:t>
      </w:r>
      <w:r>
        <w:rPr>
          <w:rFonts w:cs="Calibri" w:cstheme="minorHAnsi"/>
          <w:color w:val="000000" w:themeColor="text1"/>
          <w:szCs w:val="24"/>
        </w:rPr>
        <w:t xml:space="preserve">in case of the concatenated daily files only </w:t>
      </w:r>
      <w:r>
        <w:rPr>
          <w:rFonts w:cs="Calibri" w:cstheme="minorHAnsi"/>
          <w:b/>
          <w:color w:val="000000" w:themeColor="text1"/>
          <w:szCs w:val="24"/>
        </w:rPr>
        <w:t>yyyymmdd</w:t>
      </w:r>
      <w:r>
        <w:rPr>
          <w:rFonts w:cs="Calibri" w:cstheme="minorHAnsi"/>
          <w:color w:val="000000" w:themeColor="text1"/>
          <w:szCs w:val="24"/>
        </w:rPr>
        <w:t xml:space="preserve"> is used) . Time and date shall be indicated in UTC.</w:t>
      </w:r>
    </w:p>
    <w:p>
      <w:pPr>
        <w:pStyle w:val="Normal"/>
        <w:rPr>
          <w:rFonts w:cs="Calibri" w:cstheme="minorHAnsi"/>
          <w:color w:val="000000" w:themeColor="text1"/>
          <w:szCs w:val="24"/>
        </w:rPr>
      </w:pPr>
      <w:r>
        <w:rPr>
          <w:rFonts w:cs="Calibri" w:cstheme="minorHAnsi"/>
          <w:color w:val="000000" w:themeColor="text1"/>
          <w:szCs w:val="24"/>
        </w:rPr>
      </w:r>
    </w:p>
    <w:p>
      <w:pPr>
        <w:pStyle w:val="Heading2"/>
        <w:numPr>
          <w:ilvl w:val="1"/>
          <w:numId w:val="2"/>
        </w:numPr>
        <w:ind w:left="993" w:hanging="426"/>
        <w:rPr/>
      </w:pPr>
      <w:r>
        <w:rPr/>
        <w:t>Global Attributes</w:t>
      </w:r>
    </w:p>
    <w:tbl>
      <w:tblPr>
        <w:tblW w:w="9260" w:type="dxa"/>
        <w:jc w:val="left"/>
        <w:tblInd w:w="0" w:type="dxa"/>
        <w:tblCellMar>
          <w:top w:w="72" w:type="dxa"/>
          <w:left w:w="134" w:type="dxa"/>
          <w:bottom w:w="72" w:type="dxa"/>
          <w:right w:w="144" w:type="dxa"/>
        </w:tblCellMar>
        <w:tblLook w:val="0420" w:noHBand="0" w:noVBand="1" w:firstColumn="0" w:lastRow="0" w:lastColumn="0" w:firstRow="1"/>
      </w:tblPr>
      <w:tblGrid>
        <w:gridCol w:w="4669"/>
        <w:gridCol w:w="2110"/>
        <w:gridCol w:w="2481"/>
      </w:tblGrid>
      <w:tr>
        <w:trPr/>
        <w:tc>
          <w:tcPr>
            <w:tcW w:w="46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ind w:right="850" w:hanging="0"/>
              <w:jc w:val="left"/>
              <w:rPr>
                <w:b/>
                <w:b/>
              </w:rPr>
            </w:pPr>
            <w:r>
              <w:rPr>
                <w:b/>
                <w:lang w:val="de-CH"/>
              </w:rPr>
              <w:t>ATTRIBUTE NAME</w:t>
            </w:r>
          </w:p>
        </w:tc>
        <w:tc>
          <w:tcPr>
            <w:tcW w:w="211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b/>
                <w:b/>
              </w:rPr>
            </w:pPr>
            <w:r>
              <w:rPr>
                <w:b/>
                <w:lang w:val="de-CH"/>
              </w:rPr>
              <w:t>DESCRIPTION</w:t>
            </w:r>
          </w:p>
        </w:tc>
        <w:tc>
          <w:tcPr>
            <w:tcW w:w="2481"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b/>
                <w:b/>
                <w:color w:val="FF0000"/>
                <w:lang w:val="de-CH"/>
              </w:rPr>
            </w:pPr>
            <w:r>
              <w:rPr>
                <w:b/>
                <w:color w:val="000000" w:themeColor="text1"/>
                <w:lang w:val="de-CH"/>
              </w:rPr>
              <w:t>Example, comments</w:t>
            </w:r>
          </w:p>
        </w:tc>
      </w:tr>
      <w:tr>
        <w:trPr/>
        <w:tc>
          <w:tcPr>
            <w:tcW w:w="46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lang w:val="en-US"/>
              </w:rPr>
            </w:pPr>
            <w:r>
              <w:rPr>
                <w:lang w:val="en-US"/>
              </w:rPr>
              <w:t>conventions</w:t>
            </w:r>
          </w:p>
        </w:tc>
        <w:tc>
          <w:tcPr>
            <w:tcW w:w="211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b/>
                <w:b/>
                <w:color w:val="000000" w:themeColor="text1"/>
                <w:lang w:val="en-US"/>
              </w:rPr>
            </w:pPr>
            <w:r>
              <w:rPr>
                <w:color w:val="000000" w:themeColor="text1"/>
              </w:rPr>
              <w:t>Name of the conventions followed by the dataset</w:t>
            </w:r>
          </w:p>
        </w:tc>
        <w:tc>
          <w:tcPr>
            <w:tcW w:w="2481"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b/>
                <w:b/>
                <w:color w:val="000000" w:themeColor="text1"/>
                <w:lang w:val="en-US"/>
              </w:rPr>
            </w:pPr>
            <w:r>
              <w:rPr>
                <w:color w:val="000000" w:themeColor="text1"/>
              </w:rPr>
              <w:t>“</w:t>
            </w:r>
            <w:r>
              <w:rPr>
                <w:color w:val="000000" w:themeColor="text1"/>
              </w:rPr>
              <w:t>CF-1.8”</w:t>
            </w:r>
          </w:p>
        </w:tc>
      </w:tr>
      <w:tr>
        <w:trPr/>
        <w:tc>
          <w:tcPr>
            <w:tcW w:w="46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lang w:val="en-US"/>
              </w:rPr>
            </w:pPr>
            <w:r>
              <w:rPr>
                <w:lang w:val="en-US"/>
              </w:rPr>
              <w:t>title</w:t>
            </w:r>
          </w:p>
        </w:tc>
        <w:tc>
          <w:tcPr>
            <w:tcW w:w="211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rFonts w:cs="Calibri" w:cstheme="minorHAnsi"/>
                <w:color w:val="FFC000"/>
                <w:szCs w:val="24"/>
              </w:rPr>
            </w:pPr>
            <w:r>
              <w:rPr>
                <w:rFonts w:cs="Calibri" w:cstheme="minorHAnsi"/>
                <w:color w:val="000000" w:themeColor="text1"/>
                <w:szCs w:val="24"/>
              </w:rPr>
              <w:t>A succinct description of what is in the dataset, composed of instrument type and site name</w:t>
            </w:r>
          </w:p>
        </w:tc>
        <w:tc>
          <w:tcPr>
            <w:tcW w:w="2481"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rFonts w:cs="Calibri" w:cstheme="minorHAnsi"/>
                <w:szCs w:val="24"/>
                <w:lang w:val="de-CH"/>
              </w:rPr>
            </w:pPr>
            <w:r>
              <w:rPr>
                <w:rFonts w:cs="Calibri" w:cstheme="minorHAnsi"/>
                <w:szCs w:val="24"/>
                <w:lang w:val="de-CH"/>
              </w:rPr>
              <w:t>e.g. “HATPRO G5 MWR at Lindenberg, Germany (Deutscher Wetterdienst (DWD))”</w:t>
            </w:r>
          </w:p>
          <w:p>
            <w:pPr>
              <w:pStyle w:val="Normal"/>
              <w:jc w:val="left"/>
              <w:rPr>
                <w:rFonts w:cs="Calibri" w:cstheme="minorHAnsi"/>
                <w:b/>
                <w:b/>
                <w:szCs w:val="24"/>
                <w:lang w:val="de-CH"/>
              </w:rPr>
            </w:pPr>
            <w:r>
              <w:rPr>
                <w:rFonts w:cs="Calibri" w:cstheme="minorHAnsi"/>
                <w:b/>
                <w:szCs w:val="24"/>
                <w:lang w:val="de-CH"/>
              </w:rPr>
            </w:r>
          </w:p>
        </w:tc>
      </w:tr>
      <w:tr>
        <w:trPr/>
        <w:tc>
          <w:tcPr>
            <w:tcW w:w="46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lang w:val="en-US"/>
              </w:rPr>
            </w:pPr>
            <w:r>
              <w:rPr>
                <w:lang w:val="en-US"/>
              </w:rPr>
              <w:t>history</w:t>
            </w:r>
          </w:p>
        </w:tc>
        <w:tc>
          <w:tcPr>
            <w:tcW w:w="211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FFC000"/>
              </w:rPr>
            </w:pPr>
            <w:r>
              <w:rPr>
                <w:color w:val="000000" w:themeColor="text1"/>
                <w:lang w:val="en-US"/>
              </w:rPr>
              <w:t>V</w:t>
            </w:r>
            <w:r>
              <w:rPr>
                <w:color w:val="000000" w:themeColor="text1"/>
              </w:rPr>
              <w:t xml:space="preserve">ersioning of the datasets </w:t>
            </w:r>
            <w:r>
              <w:rPr>
                <w:lang w:val="en-US"/>
              </w:rPr>
              <w:t>(containing date and software version)</w:t>
            </w:r>
          </w:p>
        </w:tc>
        <w:tc>
          <w:tcPr>
            <w:tcW w:w="2481"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lang w:val="en-US"/>
              </w:rPr>
            </w:pPr>
            <w:r>
              <w:rPr>
                <w:lang w:val="en-US"/>
              </w:rPr>
              <w:t xml:space="preserve">e.g. “20191211 raw2l1 2.1.19” </w:t>
            </w:r>
          </w:p>
        </w:tc>
      </w:tr>
      <w:tr>
        <w:trPr/>
        <w:tc>
          <w:tcPr>
            <w:tcW w:w="46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lang w:val="en-US"/>
              </w:rPr>
            </w:pPr>
            <w:r>
              <w:rPr>
                <w:lang w:val="en-US"/>
              </w:rPr>
              <w:t>institution</w:t>
            </w:r>
          </w:p>
        </w:tc>
        <w:tc>
          <w:tcPr>
            <w:tcW w:w="211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FFC000"/>
              </w:rPr>
            </w:pPr>
            <w:r>
              <w:rPr>
                <w:color w:val="000000" w:themeColor="text1"/>
              </w:rPr>
              <w:t>Where the original data was produced</w:t>
            </w:r>
          </w:p>
        </w:tc>
        <w:tc>
          <w:tcPr>
            <w:tcW w:w="2481"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b/>
                <w:b/>
                <w:lang w:val="en-US"/>
              </w:rPr>
            </w:pPr>
            <w:r>
              <w:rPr>
                <w:b/>
                <w:lang w:val="en-US"/>
              </w:rPr>
            </w:r>
          </w:p>
        </w:tc>
      </w:tr>
      <w:tr>
        <w:trPr/>
        <w:tc>
          <w:tcPr>
            <w:tcW w:w="46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lang w:val="en-US"/>
              </w:rPr>
            </w:pPr>
            <w:r>
              <w:rPr>
                <w:lang w:val="en-US"/>
              </w:rPr>
              <w:t>source</w:t>
            </w:r>
          </w:p>
        </w:tc>
        <w:tc>
          <w:tcPr>
            <w:tcW w:w="211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The method of production of the original data</w:t>
            </w:r>
          </w:p>
        </w:tc>
        <w:tc>
          <w:tcPr>
            <w:tcW w:w="2481"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b/>
                <w:b/>
                <w:color w:val="000000" w:themeColor="text1"/>
              </w:rPr>
            </w:pPr>
            <w:r>
              <w:rPr>
                <w:color w:val="000000" w:themeColor="text1"/>
              </w:rPr>
              <w:t>“</w:t>
            </w:r>
            <w:r>
              <w:rPr>
                <w:color w:val="000000" w:themeColor="text1"/>
              </w:rPr>
              <w:t>Ground Based Remote Sensing”</w:t>
            </w:r>
          </w:p>
        </w:tc>
      </w:tr>
      <w:tr>
        <w:trPr/>
        <w:tc>
          <w:tcPr>
            <w:tcW w:w="46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lang w:val="en-US"/>
              </w:rPr>
            </w:pPr>
            <w:r>
              <w:rPr>
                <w:lang w:val="en-US"/>
              </w:rPr>
              <w:t>comment</w:t>
            </w:r>
          </w:p>
        </w:tc>
        <w:tc>
          <w:tcPr>
            <w:tcW w:w="211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FFC000"/>
              </w:rPr>
            </w:pPr>
            <w:r>
              <w:rPr>
                <w:color w:val="000000" w:themeColor="text1"/>
              </w:rPr>
              <w:t>Miscellaneous Information about the dataset or methods used to produce it</w:t>
            </w:r>
          </w:p>
        </w:tc>
        <w:tc>
          <w:tcPr>
            <w:tcW w:w="2481"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b/>
                <w:b/>
                <w:lang w:val="en-US"/>
              </w:rPr>
            </w:pPr>
            <w:r>
              <w:rPr>
                <w:b/>
                <w:lang w:val="en-US"/>
              </w:rPr>
            </w:r>
          </w:p>
        </w:tc>
      </w:tr>
      <w:tr>
        <w:trPr/>
        <w:tc>
          <w:tcPr>
            <w:tcW w:w="46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lang w:val="en-US"/>
              </w:rPr>
            </w:pPr>
            <w:r>
              <w:rPr>
                <w:lang w:val="en-US"/>
              </w:rPr>
              <w:t>references</w:t>
            </w:r>
          </w:p>
        </w:tc>
        <w:tc>
          <w:tcPr>
            <w:tcW w:w="211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References that describe the data or methods used to produce it</w:t>
            </w:r>
          </w:p>
        </w:tc>
        <w:tc>
          <w:tcPr>
            <w:tcW w:w="2481"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lang w:val="it-IT"/>
              </w:rPr>
            </w:pPr>
            <w:r>
              <w:rPr>
                <w:lang w:val="it-IT"/>
              </w:rPr>
              <w:t>E-PROFILE data format description document</w:t>
            </w:r>
          </w:p>
        </w:tc>
      </w:tr>
      <w:tr>
        <w:trPr/>
        <w:tc>
          <w:tcPr>
            <w:tcW w:w="46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site_location</w:t>
            </w:r>
          </w:p>
        </w:tc>
        <w:tc>
          <w:tcPr>
            <w:tcW w:w="211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Name of measurement station</w:t>
            </w:r>
          </w:p>
        </w:tc>
        <w:tc>
          <w:tcPr>
            <w:tcW w:w="2481"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pPr>
            <w:r>
              <w:rPr/>
              <w:t>e.g. “Lindenberg, Germany”</w:t>
            </w:r>
          </w:p>
        </w:tc>
      </w:tr>
      <w:tr>
        <w:trPr/>
        <w:tc>
          <w:tcPr>
            <w:tcW w:w="46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instrument_id</w:t>
            </w:r>
          </w:p>
        </w:tc>
        <w:tc>
          <w:tcPr>
            <w:tcW w:w="211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E-PROFILE instrument identifier</w:t>
            </w:r>
          </w:p>
        </w:tc>
        <w:tc>
          <w:tcPr>
            <w:tcW w:w="2481"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pPr>
            <w:r>
              <w:rPr/>
              <w:t>“</w:t>
            </w:r>
            <w:r>
              <w:rPr/>
              <w:t>A” if there is only one instrument on the station. Additional instruments are identified with the letters B, C, etc.</w:t>
            </w:r>
          </w:p>
        </w:tc>
      </w:tr>
      <w:tr>
        <w:trPr/>
        <w:tc>
          <w:tcPr>
            <w:tcW w:w="46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wigos_station_id</w:t>
            </w:r>
          </w:p>
        </w:tc>
        <w:tc>
          <w:tcPr>
            <w:tcW w:w="211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WIGOS Station identifier acording to WIGOS convention</w:t>
            </w:r>
          </w:p>
        </w:tc>
        <w:tc>
          <w:tcPr>
            <w:tcW w:w="2481"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pPr>
            <w:r>
              <w:rPr/>
              <w:t>e.g. “0-20000-0-10393”</w:t>
            </w:r>
          </w:p>
          <w:p>
            <w:pPr>
              <w:pStyle w:val="Normal"/>
              <w:jc w:val="left"/>
              <w:rPr>
                <w:i/>
                <w:i/>
              </w:rPr>
            </w:pPr>
            <w:r>
              <w:rPr>
                <w:rFonts w:eastAsia="Calibri"/>
                <w:i/>
              </w:rPr>
              <w:t>Note: in all WIGOS ID’s allocated after June 2016 the Issuer of the Identifier - second block from the left “NNNNN” – should correspond to the numeric ISO country code</w:t>
            </w:r>
            <w:r>
              <w:rPr>
                <w:i/>
              </w:rPr>
              <w:t>.</w:t>
            </w:r>
          </w:p>
        </w:tc>
      </w:tr>
      <w:tr>
        <w:trPr/>
        <w:tc>
          <w:tcPr>
            <w:tcW w:w="46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FFC000"/>
              </w:rPr>
            </w:pPr>
            <w:r>
              <w:rPr>
                <w:color w:val="000000" w:themeColor="text1"/>
              </w:rPr>
              <w:t>principal_investigator</w:t>
            </w:r>
          </w:p>
        </w:tc>
        <w:tc>
          <w:tcPr>
            <w:tcW w:w="211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i/>
                <w:i/>
                <w:color w:val="000000" w:themeColor="text1"/>
              </w:rPr>
            </w:pPr>
            <w:r>
              <w:rPr>
                <w:color w:val="000000" w:themeColor="text1"/>
              </w:rPr>
              <w:t xml:space="preserve">Department responsible for the instrument </w:t>
            </w:r>
          </w:p>
        </w:tc>
        <w:tc>
          <w:tcPr>
            <w:tcW w:w="2481"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color w:val="000000" w:themeColor="text1"/>
              </w:rPr>
            </w:pPr>
            <w:r>
              <w:rPr>
                <w:i/>
                <w:color w:val="000000" w:themeColor="text1"/>
              </w:rPr>
              <w:t>Note: This should not include the individual name due to issues with Data Protection Act</w:t>
            </w:r>
          </w:p>
        </w:tc>
      </w:tr>
      <w:tr>
        <w:trPr/>
        <w:tc>
          <w:tcPr>
            <w:tcW w:w="46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met_instrument_manufacturer</w:t>
            </w:r>
          </w:p>
        </w:tc>
        <w:tc>
          <w:tcPr>
            <w:tcW w:w="211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Manufacturer of the weather station</w:t>
            </w:r>
          </w:p>
        </w:tc>
        <w:tc>
          <w:tcPr>
            <w:tcW w:w="2481"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color w:val="000000" w:themeColor="text1"/>
              </w:rPr>
            </w:pPr>
            <w:r>
              <w:rPr>
                <w:color w:val="000000" w:themeColor="text1"/>
                <w:lang w:val="de-DE"/>
              </w:rPr>
              <w:t>e.g. Vaisala, Lufft, Reinhardt</w:t>
            </w:r>
          </w:p>
        </w:tc>
      </w:tr>
      <w:tr>
        <w:trPr/>
        <w:tc>
          <w:tcPr>
            <w:tcW w:w="46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met_instrument_model</w:t>
            </w:r>
          </w:p>
        </w:tc>
        <w:tc>
          <w:tcPr>
            <w:tcW w:w="211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Weather station model</w:t>
            </w:r>
          </w:p>
        </w:tc>
        <w:tc>
          <w:tcPr>
            <w:tcW w:w="2481"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color w:val="000000" w:themeColor="text1"/>
              </w:rPr>
            </w:pPr>
            <w:r>
              <w:rPr>
                <w:color w:val="000000" w:themeColor="text1"/>
              </w:rPr>
              <w:t>e.g. WXT536, WS600, MWS3</w:t>
            </w:r>
          </w:p>
        </w:tc>
      </w:tr>
      <w:tr>
        <w:trPr/>
        <w:tc>
          <w:tcPr>
            <w:tcW w:w="46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network_name</w:t>
            </w:r>
          </w:p>
        </w:tc>
        <w:tc>
          <w:tcPr>
            <w:tcW w:w="211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Name of network(s) that instrument may be part of</w:t>
            </w:r>
          </w:p>
        </w:tc>
        <w:tc>
          <w:tcPr>
            <w:tcW w:w="2481"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color w:val="000000" w:themeColor="text1"/>
                <w:lang w:val="fr-CH"/>
              </w:rPr>
            </w:pPr>
            <w:r>
              <w:rPr>
                <w:color w:val="000000" w:themeColor="text1"/>
                <w:lang w:val="fr-CH"/>
              </w:rPr>
              <w:t>e.g. E-PROFILE, ACTRIS, DWD, MWRnet, ACTRIS,</w:t>
            </w:r>
          </w:p>
          <w:p>
            <w:pPr>
              <w:pStyle w:val="Normal"/>
              <w:jc w:val="left"/>
              <w:rPr>
                <w:color w:val="000000" w:themeColor="text1"/>
                <w:lang w:val="en-US"/>
              </w:rPr>
            </w:pPr>
            <w:r>
              <w:rPr>
                <w:i/>
                <w:color w:val="000000" w:themeColor="text1"/>
              </w:rPr>
              <w:t>Note: Possibility to add multiple</w:t>
            </w:r>
            <w:r>
              <w:rPr>
                <w:rStyle w:val="Annotationreference"/>
              </w:rPr>
              <w:t xml:space="preserve"> </w:t>
            </w:r>
          </w:p>
        </w:tc>
      </w:tr>
      <w:tr>
        <w:trPr/>
        <w:tc>
          <w:tcPr>
            <w:tcW w:w="46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campaign_name</w:t>
            </w:r>
          </w:p>
        </w:tc>
        <w:tc>
          <w:tcPr>
            <w:tcW w:w="211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Name of campaign instrument may collect data for</w:t>
            </w:r>
          </w:p>
        </w:tc>
        <w:tc>
          <w:tcPr>
            <w:tcW w:w="2481"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color w:val="000000" w:themeColor="text1"/>
              </w:rPr>
            </w:pPr>
            <w:r>
              <w:rPr>
                <w:color w:val="000000" w:themeColor="text1"/>
              </w:rPr>
              <w:t>e.g. MOSAIC</w:t>
            </w:r>
          </w:p>
        </w:tc>
      </w:tr>
      <w:tr>
        <w:trPr/>
        <w:tc>
          <w:tcPr>
            <w:tcW w:w="46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license</w:t>
            </w:r>
          </w:p>
        </w:tc>
        <w:tc>
          <w:tcPr>
            <w:tcW w:w="211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Data license</w:t>
            </w:r>
          </w:p>
        </w:tc>
        <w:tc>
          <w:tcPr>
            <w:tcW w:w="2481"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color w:val="000000" w:themeColor="text1"/>
              </w:rPr>
            </w:pPr>
            <w:r>
              <w:rPr>
                <w:color w:val="000000" w:themeColor="text1"/>
              </w:rPr>
            </w:r>
          </w:p>
        </w:tc>
      </w:tr>
      <w:tr>
        <w:trPr/>
        <w:tc>
          <w:tcPr>
            <w:tcW w:w="46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instrument_history</w:t>
            </w:r>
          </w:p>
        </w:tc>
        <w:tc>
          <w:tcPr>
            <w:tcW w:w="211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Logbook repair/replacement work performed</w:t>
            </w:r>
          </w:p>
        </w:tc>
        <w:tc>
          <w:tcPr>
            <w:tcW w:w="2481"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color w:val="000000" w:themeColor="text1"/>
              </w:rPr>
            </w:pPr>
            <w:r>
              <w:rPr>
                <w:color w:val="000000" w:themeColor="text1"/>
              </w:rPr>
              <w:t xml:space="preserve">e.g. replacement of the temperature and humidity  sensor unit, </w:t>
            </w:r>
          </w:p>
        </w:tc>
      </w:tr>
      <w:tr>
        <w:trPr/>
        <w:tc>
          <w:tcPr>
            <w:tcW w:w="46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air_temperature_accuracy</w:t>
            </w:r>
          </w:p>
        </w:tc>
        <w:tc>
          <w:tcPr>
            <w:tcW w:w="211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Air temperature accuracy. Unit: K.</w:t>
            </w:r>
          </w:p>
        </w:tc>
        <w:tc>
          <w:tcPr>
            <w:tcW w:w="2481"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i/>
                <w:i/>
                <w:color w:val="000000" w:themeColor="text1"/>
              </w:rPr>
            </w:pPr>
            <w:r>
              <w:rPr>
                <w:i/>
                <w:color w:val="000000" w:themeColor="text1"/>
              </w:rPr>
            </w:r>
          </w:p>
        </w:tc>
      </w:tr>
      <w:tr>
        <w:trPr/>
        <w:tc>
          <w:tcPr>
            <w:tcW w:w="46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relative_humidity_accuracy</w:t>
            </w:r>
          </w:p>
        </w:tc>
        <w:tc>
          <w:tcPr>
            <w:tcW w:w="211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Relative humidity accuracy. Unit: 1.</w:t>
            </w:r>
          </w:p>
        </w:tc>
        <w:tc>
          <w:tcPr>
            <w:tcW w:w="2481"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rStyle w:val="Annotationreference"/>
                <w:color w:val="000000" w:themeColor="text1"/>
              </w:rPr>
            </w:pPr>
            <w:r>
              <w:rPr>
                <w:i/>
                <w:color w:val="000000" w:themeColor="text1"/>
              </w:rPr>
              <w:t>Note: source of this variable will be specified, e.g. literature value, specified by manufacturer, result of validation effort</w:t>
            </w:r>
          </w:p>
        </w:tc>
      </w:tr>
      <w:tr>
        <w:trPr/>
        <w:tc>
          <w:tcPr>
            <w:tcW w:w="46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air_pressure_accuracy</w:t>
            </w:r>
          </w:p>
        </w:tc>
        <w:tc>
          <w:tcPr>
            <w:tcW w:w="211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Air pressure accuracy. Unit: hPa.</w:t>
            </w:r>
          </w:p>
        </w:tc>
        <w:tc>
          <w:tcPr>
            <w:tcW w:w="2481"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rStyle w:val="Annotationreference"/>
                <w:color w:val="000000" w:themeColor="text1"/>
              </w:rPr>
            </w:pPr>
            <w:r>
              <w:rPr>
                <w:i/>
                <w:color w:val="000000" w:themeColor="text1"/>
              </w:rPr>
              <w:t>Note: source of this variable will be specified, e.g. literature value, specified by manufacturer, result of validation effort</w:t>
            </w:r>
          </w:p>
        </w:tc>
      </w:tr>
      <w:tr>
        <w:trPr/>
        <w:tc>
          <w:tcPr>
            <w:tcW w:w="46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rain_rate_accuracy</w:t>
            </w:r>
          </w:p>
        </w:tc>
        <w:tc>
          <w:tcPr>
            <w:tcW w:w="211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Rain rate accuracy. Unit: mm/h.</w:t>
            </w:r>
          </w:p>
        </w:tc>
        <w:tc>
          <w:tcPr>
            <w:tcW w:w="2481"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rStyle w:val="Annotationreference"/>
                <w:color w:val="000000" w:themeColor="text1"/>
              </w:rPr>
            </w:pPr>
            <w:r>
              <w:rPr>
                <w:i/>
                <w:color w:val="000000" w:themeColor="text1"/>
              </w:rPr>
              <w:t>Note: source of this variable will be specified, e.g. literature value, specified by manufacturer, result of validation effort</w:t>
            </w:r>
          </w:p>
        </w:tc>
      </w:tr>
      <w:tr>
        <w:trPr/>
        <w:tc>
          <w:tcPr>
            <w:tcW w:w="46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wind_direction_accuracy</w:t>
            </w:r>
          </w:p>
        </w:tc>
        <w:tc>
          <w:tcPr>
            <w:tcW w:w="211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Wind direction accuracy. Unit: degrees.</w:t>
            </w:r>
          </w:p>
        </w:tc>
        <w:tc>
          <w:tcPr>
            <w:tcW w:w="2481"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rStyle w:val="Annotationreference"/>
                <w:color w:val="000000" w:themeColor="text1"/>
              </w:rPr>
            </w:pPr>
            <w:r>
              <w:rPr>
                <w:i/>
                <w:color w:val="000000" w:themeColor="text1"/>
              </w:rPr>
              <w:t>Note: source of this variable will be specified, e.g. literature value, specified by manufacturer, result of validation effort</w:t>
            </w:r>
          </w:p>
        </w:tc>
      </w:tr>
      <w:tr>
        <w:trPr/>
        <w:tc>
          <w:tcPr>
            <w:tcW w:w="46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wind_speed_accuracy</w:t>
            </w:r>
          </w:p>
        </w:tc>
        <w:tc>
          <w:tcPr>
            <w:tcW w:w="211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Wind speed accuracy. Unit: m/s.</w:t>
            </w:r>
          </w:p>
        </w:tc>
        <w:tc>
          <w:tcPr>
            <w:tcW w:w="2481"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rStyle w:val="Annotationreference"/>
                <w:color w:val="000000" w:themeColor="text1"/>
              </w:rPr>
            </w:pPr>
            <w:r>
              <w:rPr>
                <w:i/>
                <w:color w:val="000000" w:themeColor="text1"/>
              </w:rPr>
              <w:t xml:space="preserve">Note: source of this variable will be specified, e.g. literature value, specified by manufacturer, result of validation effort </w:t>
            </w:r>
          </w:p>
        </w:tc>
      </w:tr>
      <w:tr>
        <w:trPr/>
        <w:tc>
          <w:tcPr>
            <w:tcW w:w="46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met_instrument_fabrication_year</w:t>
            </w:r>
          </w:p>
        </w:tc>
        <w:tc>
          <w:tcPr>
            <w:tcW w:w="211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Fabrication year of the weather station</w:t>
            </w:r>
          </w:p>
        </w:tc>
        <w:tc>
          <w:tcPr>
            <w:tcW w:w="2481"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color w:val="000000" w:themeColor="text1"/>
                <w:highlight w:val="cyan"/>
              </w:rPr>
            </w:pPr>
            <w:r>
              <w:rPr>
                <w:color w:val="000000" w:themeColor="text1"/>
                <w:highlight w:val="cyan"/>
              </w:rPr>
            </w:r>
          </w:p>
        </w:tc>
      </w:tr>
    </w:tbl>
    <w:p>
      <w:pPr>
        <w:pStyle w:val="Normal"/>
        <w:rPr/>
      </w:pPr>
      <w:r>
        <w:rPr/>
      </w:r>
    </w:p>
    <w:p>
      <w:pPr>
        <w:pStyle w:val="Heading2"/>
        <w:numPr>
          <w:ilvl w:val="1"/>
          <w:numId w:val="2"/>
        </w:numPr>
        <w:ind w:left="993" w:hanging="426"/>
        <w:rPr/>
      </w:pPr>
      <w:r>
        <w:rPr/>
        <w:t>Dimensions</w:t>
      </w:r>
    </w:p>
    <w:tbl>
      <w:tblPr>
        <w:tblW w:w="9260" w:type="dxa"/>
        <w:jc w:val="left"/>
        <w:tblInd w:w="0" w:type="dxa"/>
        <w:tblCellMar>
          <w:top w:w="72" w:type="dxa"/>
          <w:left w:w="134" w:type="dxa"/>
          <w:bottom w:w="72" w:type="dxa"/>
          <w:right w:w="144" w:type="dxa"/>
        </w:tblCellMar>
        <w:tblLook w:val="0420" w:noHBand="0" w:noVBand="1" w:firstColumn="0" w:lastRow="0" w:lastColumn="0" w:firstRow="1"/>
      </w:tblPr>
      <w:tblGrid>
        <w:gridCol w:w="3229"/>
        <w:gridCol w:w="6030"/>
      </w:tblGrid>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rPr>
                <w:b/>
                <w:b/>
              </w:rPr>
            </w:pPr>
            <w:r>
              <w:rPr>
                <w:b/>
                <w:lang w:val="en-US"/>
              </w:rPr>
              <w:t>Dimension name</w:t>
            </w:r>
          </w:p>
        </w:tc>
        <w:tc>
          <w:tcPr>
            <w:tcW w:w="603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rPr>
                <w:b/>
                <w:b/>
              </w:rPr>
            </w:pPr>
            <w:r>
              <w:rPr>
                <w:b/>
                <w:lang w:val="en-US"/>
              </w:rPr>
              <w:t>Description</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before="120" w:after="0"/>
              <w:jc w:val="both"/>
              <w:rPr/>
            </w:pPr>
            <w:r>
              <w:rPr/>
              <w:t>time</w:t>
            </w:r>
          </w:p>
        </w:tc>
        <w:tc>
          <w:tcPr>
            <w:tcW w:w="60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before="120" w:after="0"/>
              <w:jc w:val="both"/>
              <w:rPr/>
            </w:pPr>
            <w:r>
              <w:rPr/>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before="120" w:after="0"/>
              <w:jc w:val="both"/>
              <w:rPr/>
            </w:pPr>
            <w:r>
              <w:rPr/>
              <w:t>bnds</w:t>
            </w:r>
          </w:p>
        </w:tc>
        <w:tc>
          <w:tcPr>
            <w:tcW w:w="603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before="120" w:after="0"/>
              <w:jc w:val="both"/>
              <w:rPr/>
            </w:pPr>
            <w:r>
              <w:rPr>
                <w:color w:val="000000" w:themeColor="text1"/>
              </w:rPr>
              <w:t>2 (number of bounds for time)</w:t>
            </w:r>
          </w:p>
        </w:tc>
      </w:tr>
    </w:tbl>
    <w:p>
      <w:pPr>
        <w:pStyle w:val="Normal"/>
        <w:rPr/>
      </w:pPr>
      <w:r>
        <w:rPr/>
      </w:r>
    </w:p>
    <w:p>
      <w:pPr>
        <w:pStyle w:val="Heading2"/>
        <w:numPr>
          <w:ilvl w:val="1"/>
          <w:numId w:val="2"/>
        </w:numPr>
        <w:ind w:left="993" w:hanging="426"/>
        <w:rPr/>
      </w:pPr>
      <w:r>
        <w:rPr/>
        <w:t>Variables</w:t>
      </w:r>
    </w:p>
    <w:p>
      <w:pPr>
        <w:pStyle w:val="Normal"/>
        <w:rPr/>
      </w:pPr>
      <w:r>
        <w:rPr/>
      </w:r>
    </w:p>
    <w:tbl>
      <w:tblPr>
        <w:tblW w:w="9350" w:type="dxa"/>
        <w:jc w:val="left"/>
        <w:tblInd w:w="0" w:type="dxa"/>
        <w:tblCellMar>
          <w:top w:w="72" w:type="dxa"/>
          <w:left w:w="134" w:type="dxa"/>
          <w:bottom w:w="72" w:type="dxa"/>
          <w:right w:w="144" w:type="dxa"/>
        </w:tblCellMar>
        <w:tblLook w:val="0420" w:noHBand="0" w:noVBand="1" w:firstColumn="0" w:lastRow="0" w:lastColumn="0" w:firstRow="1"/>
      </w:tblPr>
      <w:tblGrid>
        <w:gridCol w:w="2910"/>
        <w:gridCol w:w="2274"/>
        <w:gridCol w:w="4166"/>
      </w:tblGrid>
      <w:tr>
        <w:trPr>
          <w:trHeight w:val="584" w:hRule="atLeast"/>
        </w:trPr>
        <w:tc>
          <w:tcPr>
            <w:tcW w:w="291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b/>
                <w:bCs/>
                <w:lang w:val="en-US"/>
              </w:rPr>
              <w:t>Var</w:t>
            </w:r>
            <w:r>
              <w:rPr>
                <w:b/>
                <w:bCs/>
                <w:lang w:val="de-CH"/>
              </w:rPr>
              <w:t>iable name</w:t>
            </w:r>
          </w:p>
        </w:tc>
        <w:tc>
          <w:tcPr>
            <w:tcW w:w="2274"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b/>
                <w:bCs/>
                <w:lang w:val="de-CH"/>
              </w:rPr>
              <w:t>Long_name</w:t>
            </w:r>
          </w:p>
        </w:tc>
        <w:tc>
          <w:tcPr>
            <w:tcW w:w="416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b/>
                <w:bCs/>
                <w:lang w:val="de-CH"/>
              </w:rPr>
              <w:t>Attributes</w:t>
            </w:r>
          </w:p>
        </w:tc>
      </w:tr>
      <w:tr>
        <w:trPr>
          <w:trHeight w:val="584" w:hRule="atLeast"/>
        </w:trPr>
        <w:tc>
          <w:tcPr>
            <w:tcW w:w="291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FF0000"/>
              </w:rPr>
            </w:pPr>
            <w:r>
              <w:rPr/>
              <w:t>time</w:t>
            </w:r>
          </w:p>
          <w:p>
            <w:pPr>
              <w:pStyle w:val="Normal"/>
              <w:jc w:val="left"/>
              <w:rPr/>
            </w:pPr>
            <w:r>
              <w:rPr/>
            </w:r>
          </w:p>
        </w:tc>
        <w:tc>
          <w:tcPr>
            <w:tcW w:w="2274"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Time (UTC) of the measurement</w:t>
            </w:r>
          </w:p>
        </w:tc>
        <w:tc>
          <w:tcPr>
            <w:tcW w:w="416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standard_name: time</w:t>
            </w:r>
          </w:p>
          <w:p>
            <w:pPr>
              <w:pStyle w:val="Normal"/>
              <w:jc w:val="left"/>
              <w:rPr/>
            </w:pPr>
            <w:r>
              <w:rPr/>
              <w:t>dimension: time</w:t>
            </w:r>
          </w:p>
          <w:p>
            <w:pPr>
              <w:pStyle w:val="Normal"/>
              <w:jc w:val="left"/>
              <w:rPr>
                <w:color w:val="FF0000"/>
              </w:rPr>
            </w:pPr>
            <w:r>
              <w:rPr/>
              <w:t xml:space="preserve">units: seconds since 1970-01-01 00:00:00.000 </w:t>
            </w:r>
          </w:p>
          <w:p>
            <w:pPr>
              <w:pStyle w:val="Normal"/>
              <w:jc w:val="left"/>
              <w:rPr/>
            </w:pPr>
            <w:r>
              <w:rPr/>
              <w:t>bounds = “time_bnds” ;</w:t>
            </w:r>
          </w:p>
          <w:p>
            <w:pPr>
              <w:pStyle w:val="Normal"/>
              <w:jc w:val="left"/>
              <w:rPr/>
            </w:pPr>
            <w:r>
              <w:rPr/>
              <w:t>comment = "Time indication of samples is at end of integration-time" ;</w:t>
            </w:r>
          </w:p>
        </w:tc>
      </w:tr>
      <w:tr>
        <w:trPr>
          <w:trHeight w:val="584" w:hRule="atLeast"/>
        </w:trPr>
        <w:tc>
          <w:tcPr>
            <w:tcW w:w="291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time_bnds</w:t>
            </w:r>
          </w:p>
        </w:tc>
        <w:tc>
          <w:tcPr>
            <w:tcW w:w="2274"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Start and end time (UTC) of the measurement</w:t>
            </w:r>
          </w:p>
        </w:tc>
        <w:tc>
          <w:tcPr>
            <w:tcW w:w="416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dimension: time, bnds</w:t>
            </w:r>
          </w:p>
          <w:p>
            <w:pPr>
              <w:pStyle w:val="Normal"/>
              <w:jc w:val="left"/>
              <w:rPr/>
            </w:pPr>
            <w:r>
              <w:rPr/>
              <w:t>units: seconds since 1970-01-01 00:00:00.000</w:t>
            </w:r>
          </w:p>
        </w:tc>
      </w:tr>
      <w:tr>
        <w:trPr>
          <w:trHeight w:val="584" w:hRule="atLeast"/>
        </w:trPr>
        <w:tc>
          <w:tcPr>
            <w:tcW w:w="291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station_latitude</w:t>
            </w:r>
          </w:p>
        </w:tc>
        <w:tc>
          <w:tcPr>
            <w:tcW w:w="2274"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Latitude of measurement station</w:t>
            </w:r>
          </w:p>
        </w:tc>
        <w:tc>
          <w:tcPr>
            <w:tcW w:w="416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standard_name : latitude</w:t>
            </w:r>
          </w:p>
          <w:p>
            <w:pPr>
              <w:pStyle w:val="Normal"/>
              <w:jc w:val="left"/>
              <w:rPr/>
            </w:pPr>
            <w:r>
              <w:rPr/>
              <w:t>dimension: time</w:t>
            </w:r>
          </w:p>
          <w:p>
            <w:pPr>
              <w:pStyle w:val="Normal"/>
              <w:jc w:val="left"/>
              <w:rPr/>
            </w:pPr>
            <w:r>
              <w:rPr/>
              <w:t>units : degree_north</w:t>
            </w:r>
          </w:p>
        </w:tc>
      </w:tr>
      <w:tr>
        <w:trPr>
          <w:trHeight w:val="584" w:hRule="atLeast"/>
        </w:trPr>
        <w:tc>
          <w:tcPr>
            <w:tcW w:w="291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station_longitude</w:t>
            </w:r>
          </w:p>
        </w:tc>
        <w:tc>
          <w:tcPr>
            <w:tcW w:w="2274"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Longitude of measurement station</w:t>
            </w:r>
          </w:p>
        </w:tc>
        <w:tc>
          <w:tcPr>
            <w:tcW w:w="416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standard_name : longitude</w:t>
            </w:r>
          </w:p>
          <w:p>
            <w:pPr>
              <w:pStyle w:val="Normal"/>
              <w:jc w:val="left"/>
              <w:rPr/>
            </w:pPr>
            <w:r>
              <w:rPr/>
              <w:t>dimension: time</w:t>
            </w:r>
          </w:p>
          <w:p>
            <w:pPr>
              <w:pStyle w:val="Normal"/>
              <w:jc w:val="left"/>
              <w:rPr/>
            </w:pPr>
            <w:r>
              <w:rPr/>
              <w:t>units : degree_east</w:t>
            </w:r>
          </w:p>
        </w:tc>
      </w:tr>
      <w:tr>
        <w:trPr>
          <w:trHeight w:val="584" w:hRule="atLeast"/>
        </w:trPr>
        <w:tc>
          <w:tcPr>
            <w:tcW w:w="291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station_altitude</w:t>
            </w:r>
          </w:p>
        </w:tc>
        <w:tc>
          <w:tcPr>
            <w:tcW w:w="2274"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Altitude above mean sea level of measurement station</w:t>
            </w:r>
          </w:p>
        </w:tc>
        <w:tc>
          <w:tcPr>
            <w:tcW w:w="416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standard_name: altitude</w:t>
            </w:r>
          </w:p>
          <w:p>
            <w:pPr>
              <w:pStyle w:val="Normal"/>
              <w:jc w:val="left"/>
              <w:rPr/>
            </w:pPr>
            <w:r>
              <w:rPr/>
              <w:t>dimension: time</w:t>
            </w:r>
          </w:p>
          <w:p>
            <w:pPr>
              <w:pStyle w:val="Normal"/>
              <w:jc w:val="left"/>
              <w:rPr/>
            </w:pPr>
            <w:r>
              <w:rPr/>
              <w:t>units: m</w:t>
            </w:r>
          </w:p>
        </w:tc>
      </w:tr>
      <w:tr>
        <w:trPr>
          <w:trHeight w:val="584" w:hRule="atLeast"/>
        </w:trPr>
        <w:tc>
          <w:tcPr>
            <w:tcW w:w="291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FF0000"/>
              </w:rPr>
            </w:pPr>
            <w:r>
              <w:rPr>
                <w:color w:val="000000" w:themeColor="text1"/>
              </w:rPr>
              <w:t>air_temperature</w:t>
            </w:r>
          </w:p>
        </w:tc>
        <w:tc>
          <w:tcPr>
            <w:tcW w:w="2274"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Air temperature</w:t>
            </w:r>
          </w:p>
        </w:tc>
        <w:tc>
          <w:tcPr>
            <w:tcW w:w="416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standard_name: air_temperature</w:t>
            </w:r>
          </w:p>
          <w:p>
            <w:pPr>
              <w:pStyle w:val="Normal"/>
              <w:jc w:val="left"/>
              <w:rPr/>
            </w:pPr>
            <w:r>
              <w:rPr/>
              <w:t>dimension: time</w:t>
            </w:r>
          </w:p>
          <w:p>
            <w:pPr>
              <w:pStyle w:val="Normal"/>
              <w:jc w:val="left"/>
              <w:rPr/>
            </w:pPr>
            <w:r>
              <w:rPr/>
              <w:t>units: K</w:t>
            </w:r>
          </w:p>
          <w:p>
            <w:pPr>
              <w:pStyle w:val="Normal"/>
              <w:jc w:val="left"/>
              <w:rPr/>
            </w:pPr>
            <w:r>
              <w:rPr/>
              <w:t>_FillValue: -999.9</w:t>
            </w:r>
          </w:p>
        </w:tc>
      </w:tr>
      <w:tr>
        <w:trPr>
          <w:trHeight w:val="584" w:hRule="atLeast"/>
        </w:trPr>
        <w:tc>
          <w:tcPr>
            <w:tcW w:w="291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relative_humidity</w:t>
            </w:r>
          </w:p>
        </w:tc>
        <w:tc>
          <w:tcPr>
            <w:tcW w:w="2274"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Relative humidity</w:t>
            </w:r>
          </w:p>
        </w:tc>
        <w:tc>
          <w:tcPr>
            <w:tcW w:w="416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standard_name: relative_humidity</w:t>
            </w:r>
          </w:p>
          <w:p>
            <w:pPr>
              <w:pStyle w:val="Normal"/>
              <w:jc w:val="left"/>
              <w:rPr/>
            </w:pPr>
            <w:r>
              <w:rPr/>
              <w:t>dimension: time</w:t>
            </w:r>
          </w:p>
          <w:p>
            <w:pPr>
              <w:pStyle w:val="Normal"/>
              <w:jc w:val="left"/>
              <w:rPr/>
            </w:pPr>
            <w:r>
              <w:rPr/>
              <w:t>units: 1</w:t>
            </w:r>
          </w:p>
          <w:p>
            <w:pPr>
              <w:pStyle w:val="Normal"/>
              <w:jc w:val="left"/>
              <w:rPr/>
            </w:pPr>
            <w:r>
              <w:rPr/>
              <w:t>_FillValue: -999.9</w:t>
            </w:r>
          </w:p>
        </w:tc>
      </w:tr>
      <w:tr>
        <w:trPr>
          <w:trHeight w:val="584" w:hRule="atLeast"/>
        </w:trPr>
        <w:tc>
          <w:tcPr>
            <w:tcW w:w="291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FF0000"/>
              </w:rPr>
            </w:pPr>
            <w:r>
              <w:rPr>
                <w:color w:val="000000" w:themeColor="text1"/>
              </w:rPr>
              <w:t>air_pressure</w:t>
            </w:r>
          </w:p>
        </w:tc>
        <w:tc>
          <w:tcPr>
            <w:tcW w:w="2274"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Air pressure</w:t>
            </w:r>
          </w:p>
        </w:tc>
        <w:tc>
          <w:tcPr>
            <w:tcW w:w="416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standard_name: air_pressure</w:t>
            </w:r>
          </w:p>
          <w:p>
            <w:pPr>
              <w:pStyle w:val="Normal"/>
              <w:jc w:val="left"/>
              <w:rPr/>
            </w:pPr>
            <w:r>
              <w:rPr/>
              <w:t>dimension: time</w:t>
            </w:r>
          </w:p>
          <w:p>
            <w:pPr>
              <w:pStyle w:val="Normal"/>
              <w:jc w:val="left"/>
              <w:rPr/>
            </w:pPr>
            <w:r>
              <w:rPr/>
              <w:t>units: hPa</w:t>
            </w:r>
          </w:p>
          <w:p>
            <w:pPr>
              <w:pStyle w:val="Normal"/>
              <w:jc w:val="left"/>
              <w:rPr/>
            </w:pPr>
            <w:r>
              <w:rPr/>
              <w:t>_FillValue: -999.9</w:t>
            </w:r>
          </w:p>
        </w:tc>
      </w:tr>
      <w:tr>
        <w:trPr>
          <w:trHeight w:val="584" w:hRule="atLeast"/>
        </w:trPr>
        <w:tc>
          <w:tcPr>
            <w:tcW w:w="291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rain_rate</w:t>
            </w:r>
          </w:p>
        </w:tc>
        <w:tc>
          <w:tcPr>
            <w:tcW w:w="2274"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Precipitation amount</w:t>
            </w:r>
          </w:p>
        </w:tc>
        <w:tc>
          <w:tcPr>
            <w:tcW w:w="416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standard_name: rainfall_rate</w:t>
            </w:r>
          </w:p>
          <w:p>
            <w:pPr>
              <w:pStyle w:val="Normal"/>
              <w:jc w:val="left"/>
              <w:rPr>
                <w:color w:val="000000" w:themeColor="text1"/>
              </w:rPr>
            </w:pPr>
            <w:r>
              <w:rPr>
                <w:color w:val="000000" w:themeColor="text1"/>
              </w:rPr>
              <w:t>dimension: time</w:t>
            </w:r>
          </w:p>
          <w:p>
            <w:pPr>
              <w:pStyle w:val="Normal"/>
              <w:jc w:val="left"/>
              <w:rPr>
                <w:color w:val="000000" w:themeColor="text1"/>
              </w:rPr>
            </w:pPr>
            <w:r>
              <w:rPr>
                <w:color w:val="000000" w:themeColor="text1"/>
              </w:rPr>
              <w:t>units: mm/h</w:t>
            </w:r>
          </w:p>
          <w:p>
            <w:pPr>
              <w:pStyle w:val="Normal"/>
              <w:jc w:val="left"/>
              <w:rPr>
                <w:color w:val="000000" w:themeColor="text1"/>
              </w:rPr>
            </w:pPr>
            <w:r>
              <w:rPr/>
              <w:t>_FillValue: -999.9</w:t>
            </w:r>
          </w:p>
        </w:tc>
      </w:tr>
      <w:tr>
        <w:trPr>
          <w:trHeight w:val="584" w:hRule="atLeast"/>
        </w:trPr>
        <w:tc>
          <w:tcPr>
            <w:tcW w:w="291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FF0000"/>
              </w:rPr>
            </w:pPr>
            <w:r>
              <w:rPr>
                <w:color w:val="000000" w:themeColor="text1"/>
              </w:rPr>
              <w:t>wind_direction</w:t>
            </w:r>
          </w:p>
        </w:tc>
        <w:tc>
          <w:tcPr>
            <w:tcW w:w="2274"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Wind direction</w:t>
            </w:r>
          </w:p>
        </w:tc>
        <w:tc>
          <w:tcPr>
            <w:tcW w:w="416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standard_name: wind_from_direction</w:t>
            </w:r>
          </w:p>
          <w:p>
            <w:pPr>
              <w:pStyle w:val="Normal"/>
              <w:jc w:val="left"/>
              <w:rPr/>
            </w:pPr>
            <w:r>
              <w:rPr/>
              <w:t>dimension: time</w:t>
            </w:r>
          </w:p>
          <w:p>
            <w:pPr>
              <w:pStyle w:val="Normal"/>
              <w:jc w:val="left"/>
              <w:rPr/>
            </w:pPr>
            <w:r>
              <w:rPr/>
              <w:t>units: degree</w:t>
            </w:r>
          </w:p>
          <w:p>
            <w:pPr>
              <w:pStyle w:val="Normal"/>
              <w:jc w:val="left"/>
              <w:rPr/>
            </w:pPr>
            <w:r>
              <w:rPr/>
              <w:t>_FillValue: -999.9</w:t>
            </w:r>
          </w:p>
        </w:tc>
      </w:tr>
      <w:tr>
        <w:trPr>
          <w:trHeight w:val="584" w:hRule="atLeast"/>
        </w:trPr>
        <w:tc>
          <w:tcPr>
            <w:tcW w:w="291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FF0000"/>
              </w:rPr>
            </w:pPr>
            <w:r>
              <w:rPr>
                <w:color w:val="000000" w:themeColor="text1"/>
              </w:rPr>
              <w:t>wind_speed</w:t>
            </w:r>
          </w:p>
        </w:tc>
        <w:tc>
          <w:tcPr>
            <w:tcW w:w="2274"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Wind speed</w:t>
            </w:r>
          </w:p>
        </w:tc>
        <w:tc>
          <w:tcPr>
            <w:tcW w:w="416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standard_name: wind_speed</w:t>
            </w:r>
          </w:p>
          <w:p>
            <w:pPr>
              <w:pStyle w:val="Normal"/>
              <w:jc w:val="left"/>
              <w:rPr/>
            </w:pPr>
            <w:r>
              <w:rPr/>
              <w:t>dimension: time</w:t>
            </w:r>
          </w:p>
          <w:p>
            <w:pPr>
              <w:pStyle w:val="Normal"/>
              <w:jc w:val="left"/>
              <w:rPr/>
            </w:pPr>
            <w:r>
              <w:rPr/>
              <w:t>units: m/s</w:t>
            </w:r>
          </w:p>
          <w:p>
            <w:pPr>
              <w:pStyle w:val="Normal"/>
              <w:jc w:val="left"/>
              <w:rPr/>
            </w:pPr>
            <w:r>
              <w:rPr/>
              <w:t>_FillValue: -999.9</w:t>
            </w:r>
          </w:p>
        </w:tc>
      </w:tr>
      <w:tr>
        <w:trPr>
          <w:trHeight w:val="584" w:hRule="atLeast"/>
        </w:trPr>
        <w:tc>
          <w:tcPr>
            <w:tcW w:w="291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met_quality_flag</w:t>
            </w:r>
          </w:p>
        </w:tc>
        <w:tc>
          <w:tcPr>
            <w:tcW w:w="2274"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Meterological data quality  flag</w:t>
            </w:r>
          </w:p>
        </w:tc>
        <w:tc>
          <w:tcPr>
            <w:tcW w:w="416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dimension: time</w:t>
            </w:r>
          </w:p>
          <w:p>
            <w:pPr>
              <w:pStyle w:val="Normal"/>
              <w:jc w:val="left"/>
              <w:rPr/>
            </w:pPr>
            <w:r>
              <w:rPr/>
              <w:t>units: 1 (bit variable: 0=ok, 1=problem)</w:t>
            </w:r>
          </w:p>
          <w:p>
            <w:pPr>
              <w:pStyle w:val="Normal"/>
              <w:jc w:val="left"/>
              <w:rPr/>
            </w:pPr>
            <w:r>
              <w:rPr/>
              <w:t>flag_masks: 1b, 2b, 4b, 8b, 16b, 32b</w:t>
            </w:r>
          </w:p>
          <w:p>
            <w:pPr>
              <w:pStyle w:val="Normal"/>
              <w:jc w:val="left"/>
              <w:rPr/>
            </w:pPr>
            <w:r>
              <w:rPr/>
              <w:t>flag_meanings: “low_quality_air_temperature low_quality_relative_humidity low_quality_air_pressure low_quality_rain_rate low_quality_wind_direction low_quality_wind_speed”</w:t>
            </w:r>
          </w:p>
          <w:p>
            <w:pPr>
              <w:pStyle w:val="Normal"/>
              <w:jc w:val="left"/>
              <w:rPr/>
            </w:pPr>
            <w:r>
              <w:rPr/>
              <w:t>_FillValue: 0b</w:t>
            </w:r>
          </w:p>
          <w:p>
            <w:pPr>
              <w:pStyle w:val="Normal"/>
              <w:jc w:val="left"/>
              <w:rPr>
                <w:i/>
                <w:i/>
              </w:rPr>
            </w:pPr>
            <w:r>
              <w:rPr>
                <w:i/>
              </w:rPr>
              <w:t>Note: should also be set to 1 if corresponding sensor not available</w:t>
            </w:r>
          </w:p>
        </w:tc>
      </w:tr>
      <w:tr>
        <w:trPr>
          <w:trHeight w:val="584" w:hRule="atLeast"/>
        </w:trPr>
        <w:tc>
          <w:tcPr>
            <w:tcW w:w="291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met_quality_flag_status</w:t>
            </w:r>
          </w:p>
        </w:tc>
        <w:tc>
          <w:tcPr>
            <w:tcW w:w="2274"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Meteorological data quality checks not applied</w:t>
            </w:r>
          </w:p>
        </w:tc>
        <w:tc>
          <w:tcPr>
            <w:tcW w:w="416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dimension: time</w:t>
            </w:r>
          </w:p>
          <w:p>
            <w:pPr>
              <w:pStyle w:val="Normal"/>
              <w:jc w:val="left"/>
              <w:rPr/>
            </w:pPr>
            <w:r>
              <w:rPr/>
              <w:t>units: 1 (bit variable: 0=ok, 1=problem)</w:t>
            </w:r>
          </w:p>
          <w:p>
            <w:pPr>
              <w:pStyle w:val="Normal"/>
              <w:jc w:val="left"/>
              <w:rPr/>
            </w:pPr>
            <w:r>
              <w:rPr/>
              <w:t>flag_masks: 1b, 2b, 4b, 8b, 16b, 32b</w:t>
            </w:r>
          </w:p>
          <w:p>
            <w:pPr>
              <w:pStyle w:val="Normal"/>
              <w:jc w:val="left"/>
              <w:rPr/>
            </w:pPr>
            <w:r>
              <w:rPr/>
              <w:t>flag_meanings: “air_temperature_quality_not_checked relative_humidity_quality_not_checked air_pressure_quality_not_checked rain_rate_quality_not_checked  wind_direction_quality_not_checked wind_speed_quality_not_checked”</w:t>
            </w:r>
          </w:p>
          <w:p>
            <w:pPr>
              <w:pStyle w:val="Normal"/>
              <w:jc w:val="left"/>
              <w:rPr/>
            </w:pPr>
            <w:r>
              <w:rPr/>
              <w:t>_FillValue: -128b</w:t>
            </w:r>
          </w:p>
        </w:tc>
      </w:tr>
    </w:tbl>
    <w:p>
      <w:pPr>
        <w:pStyle w:val="Normal"/>
        <w:rPr/>
      </w:pPr>
      <w:r>
        <w:rPr/>
      </w:r>
    </w:p>
    <w:p>
      <w:pPr>
        <w:pStyle w:val="Heading1"/>
        <w:numPr>
          <w:ilvl w:val="0"/>
          <w:numId w:val="2"/>
        </w:numPr>
        <w:rPr>
          <w:rFonts w:cs="Arial"/>
          <w:szCs w:val="24"/>
        </w:rPr>
      </w:pPr>
      <w:r>
        <w:rPr/>
        <w:t>Lev</w:t>
      </w:r>
      <w:r>
        <w:rPr>
          <w:rFonts w:cs="Arial"/>
          <w:szCs w:val="24"/>
        </w:rPr>
        <w:t xml:space="preserve">el 1: L1 – </w:t>
      </w:r>
      <w:r>
        <w:rPr>
          <w:rFonts w:cs="Arial"/>
          <w:szCs w:val="24"/>
          <w:lang w:val="en-US"/>
        </w:rPr>
        <w:t>Collocated MWR TB, IR TB and auxiliary meteorological data (1C01)</w:t>
      </w:r>
    </w:p>
    <w:p>
      <w:pPr>
        <w:pStyle w:val="Heading2"/>
        <w:numPr>
          <w:ilvl w:val="1"/>
          <w:numId w:val="2"/>
        </w:numPr>
        <w:ind w:left="993" w:hanging="426"/>
        <w:rPr/>
      </w:pPr>
      <w:r>
        <w:rPr/>
        <w:t>Basics</w:t>
      </w:r>
    </w:p>
    <w:p>
      <w:pPr>
        <w:pStyle w:val="Normal"/>
        <w:rPr>
          <w:rFonts w:cs="Calibri" w:cstheme="minorHAnsi"/>
          <w:color w:val="000000" w:themeColor="text1"/>
        </w:rPr>
      </w:pPr>
      <w:r>
        <w:rPr>
          <w:color w:val="000000" w:themeColor="text1"/>
        </w:rPr>
        <w:t>This file provides time series of MWR brightness temperatures (TB) in variable “tb”, infrared brightness temperatures (IRT) in variable “irt”, and auxiliary meteorological data (MET) along with system parameters and quality flags, i.e. all necessary information so that respective raw files are not needed anymore for retrieval of L2 data products. For further details on its contents, please refer also to the description of 1B01, 1B11 and 1B21. In 1C01, the time series of IRT and MET data are collocated in time with the MWR brightness temperatures, i.e. all data use the time grid of TB.. The format preserves the original temporal resolution of the TB data (with differing integration times between zenith observations and boundary layer scans). These data correspond to data level 1C and are denoted 1C01.</w:t>
      </w:r>
    </w:p>
    <w:p>
      <w:pPr>
        <w:pStyle w:val="Normal"/>
        <w:rPr>
          <w:color w:val="000000" w:themeColor="text1"/>
        </w:rPr>
      </w:pPr>
      <w:r>
        <w:rPr>
          <w:color w:val="000000" w:themeColor="text1"/>
        </w:rPr>
        <w:t>The file is written in NetCDF4 format using the NetCDF Climate and Forecast (CF) Metadata Conventions.</w:t>
      </w:r>
    </w:p>
    <w:p>
      <w:pPr>
        <w:pStyle w:val="Heading2"/>
        <w:numPr>
          <w:ilvl w:val="1"/>
          <w:numId w:val="2"/>
        </w:numPr>
        <w:ind w:left="993" w:hanging="426"/>
        <w:rPr/>
      </w:pPr>
      <w:r>
        <w:rPr/>
        <w:t>Filename Convention</w:t>
      </w:r>
    </w:p>
    <w:p>
      <w:pPr>
        <w:pStyle w:val="Normal"/>
        <w:spacing w:before="240" w:after="240"/>
        <w:rPr>
          <w:rFonts w:cs="Calibri" w:cstheme="minorHAnsi"/>
          <w:b/>
          <w:b/>
          <w:szCs w:val="24"/>
          <w:lang w:eastAsia="en-US"/>
        </w:rPr>
      </w:pPr>
      <w:r>
        <w:rPr>
          <w:rFonts w:cs="Calibri" w:cstheme="minorHAnsi"/>
          <w:b/>
          <w:szCs w:val="24"/>
          <w:lang w:eastAsia="en-US"/>
        </w:rPr>
        <w:t>MWR_1C01_N-NNNNN-N-NNNNN_IyyyymmddHHMM.nc</w:t>
      </w:r>
    </w:p>
    <w:p>
      <w:pPr>
        <w:pStyle w:val="Normal"/>
        <w:rPr>
          <w:rFonts w:cs="Calibri" w:cstheme="minorHAnsi"/>
          <w:szCs w:val="24"/>
          <w:lang w:eastAsia="en-US"/>
        </w:rPr>
      </w:pPr>
      <w:r>
        <w:rPr>
          <w:rFonts w:cs="Calibri" w:cstheme="minorHAnsi"/>
          <w:szCs w:val="24"/>
          <w:lang w:eastAsia="en-US"/>
        </w:rPr>
        <w:t>Where:</w:t>
      </w:r>
    </w:p>
    <w:p>
      <w:pPr>
        <w:pStyle w:val="Normal"/>
        <w:rPr>
          <w:rFonts w:cs="Calibri" w:cstheme="minorHAnsi"/>
          <w:szCs w:val="24"/>
          <w:lang w:eastAsia="en-US"/>
        </w:rPr>
      </w:pPr>
      <w:r>
        <w:rPr>
          <w:rFonts w:cs="Calibri" w:cstheme="minorHAnsi"/>
          <w:b/>
          <w:szCs w:val="24"/>
          <w:lang w:eastAsia="en-US"/>
        </w:rPr>
        <w:t>MWR</w:t>
      </w:r>
      <w:r>
        <w:rPr>
          <w:rFonts w:cs="Calibri" w:cstheme="minorHAnsi"/>
          <w:szCs w:val="24"/>
          <w:lang w:eastAsia="en-US"/>
        </w:rPr>
        <w:t xml:space="preserve"> Instruments of type microwave radiometer</w:t>
      </w:r>
    </w:p>
    <w:p>
      <w:pPr>
        <w:pStyle w:val="Normal"/>
        <w:rPr>
          <w:rFonts w:cs="Calibri" w:cstheme="minorHAnsi"/>
          <w:szCs w:val="24"/>
          <w:lang w:eastAsia="en-US"/>
        </w:rPr>
      </w:pPr>
      <w:r>
        <w:rPr>
          <w:rFonts w:cs="Calibri" w:cstheme="minorHAnsi"/>
          <w:b/>
          <w:szCs w:val="24"/>
          <w:lang w:eastAsia="en-US"/>
        </w:rPr>
        <w:t>1</w:t>
      </w:r>
      <w:r>
        <w:rPr>
          <w:rFonts w:cs="Calibri" w:cstheme="minorHAnsi"/>
          <w:szCs w:val="24"/>
          <w:lang w:eastAsia="en-US"/>
        </w:rPr>
        <w:t xml:space="preserve"> for level 1</w:t>
      </w:r>
    </w:p>
    <w:p>
      <w:pPr>
        <w:pStyle w:val="Normal"/>
        <w:rPr>
          <w:rFonts w:cs="Calibri" w:cstheme="minorHAnsi"/>
          <w:szCs w:val="24"/>
          <w:lang w:eastAsia="en-US"/>
        </w:rPr>
      </w:pPr>
      <w:r>
        <w:rPr>
          <w:rFonts w:cs="Calibri" w:cstheme="minorHAnsi"/>
          <w:b/>
          <w:szCs w:val="24"/>
          <w:lang w:eastAsia="en-US"/>
        </w:rPr>
        <w:t xml:space="preserve">C01 </w:t>
      </w:r>
      <w:r>
        <w:rPr>
          <w:rFonts w:cs="Calibri" w:cstheme="minorHAnsi"/>
          <w:szCs w:val="24"/>
          <w:lang w:eastAsia="en-US"/>
        </w:rPr>
        <w:t xml:space="preserve">is the </w:t>
      </w:r>
      <w:r>
        <w:rPr>
          <w:rFonts w:eastAsia="Calibri" w:cs="Calibri" w:cstheme="minorHAnsi"/>
          <w:szCs w:val="24"/>
        </w:rPr>
        <w:t xml:space="preserve">code specifying the </w:t>
      </w:r>
      <w:r>
        <w:rPr>
          <w:rFonts w:cs="Calibri" w:cstheme="minorHAnsi"/>
          <w:szCs w:val="24"/>
        </w:rPr>
        <w:t>data type</w:t>
      </w:r>
      <w:r>
        <w:rPr>
          <w:rFonts w:cs="Calibri" w:cstheme="minorHAnsi"/>
          <w:szCs w:val="24"/>
          <w:lang w:eastAsia="en-US"/>
        </w:rPr>
        <w:t xml:space="preserve"> (e.g. B01 for MWR TB, B11 for IR, B21 for auxiliary meteorological data, C01 for collocated MWR TB, IR and aux met data)</w:t>
      </w:r>
    </w:p>
    <w:p>
      <w:pPr>
        <w:pStyle w:val="Normal"/>
        <w:rPr>
          <w:rFonts w:cs="Calibri" w:cstheme="minorHAnsi"/>
          <w:szCs w:val="24"/>
          <w:lang w:eastAsia="en-US"/>
        </w:rPr>
      </w:pPr>
      <w:r>
        <w:rPr>
          <w:rFonts w:cs="Calibri" w:cstheme="minorHAnsi"/>
          <w:b/>
          <w:szCs w:val="24"/>
          <w:lang w:eastAsia="en-US"/>
        </w:rPr>
        <w:t xml:space="preserve">N-NNNNN-N-NNNNN </w:t>
      </w:r>
      <w:r>
        <w:rPr>
          <w:rFonts w:cs="Calibri" w:cstheme="minorHAnsi"/>
          <w:szCs w:val="24"/>
          <w:lang w:eastAsia="en-US"/>
        </w:rPr>
        <w:t>= WIGOS ID (https://wiswiki.wmo.int/tiki-index.php?page=WIGOS-Identifiers).</w:t>
      </w:r>
      <w:r>
        <w:rPr>
          <w:rFonts w:eastAsia="Calibri" w:cs="Calibri" w:cstheme="minorHAnsi"/>
          <w:szCs w:val="24"/>
        </w:rPr>
        <w:t xml:space="preserve">In all WIGOS ID’s allocated after June 2016 the Issuer of the Identifier - second block from the left “NNNNN” – should correspond to the numeric ISO country code. </w:t>
      </w:r>
      <w:r>
        <w:rPr>
          <w:rFonts w:cs="Calibri" w:cstheme="minorHAnsi"/>
          <w:szCs w:val="24"/>
          <w:lang w:eastAsia="en-US"/>
        </w:rPr>
        <w:t>If no WIGOS ID is available, a temporary code will be provided by the E-PROFILE network manager. E-PROFILE will help to contact the appropriate representative to get a corresponding WIGOS ID.</w:t>
      </w:r>
    </w:p>
    <w:p>
      <w:pPr>
        <w:pStyle w:val="Normal"/>
        <w:rPr>
          <w:rFonts w:cs="Calibri" w:cstheme="minorHAnsi"/>
          <w:szCs w:val="24"/>
          <w:lang w:eastAsia="en-US"/>
        </w:rPr>
      </w:pPr>
      <w:r>
        <w:rPr>
          <w:rFonts w:cs="Calibri" w:cstheme="minorHAnsi"/>
          <w:b/>
          <w:szCs w:val="24"/>
          <w:lang w:eastAsia="en-US"/>
        </w:rPr>
        <w:t xml:space="preserve">I </w:t>
      </w:r>
      <w:r>
        <w:rPr>
          <w:rFonts w:cs="Calibri" w:cstheme="minorHAnsi"/>
          <w:szCs w:val="24"/>
          <w:lang w:eastAsia="en-US"/>
        </w:rPr>
        <w:t>= Instrument identifier. Should be A if there is only one instrument on the station. Additional instruments are identified with the letters B, C, D etc.</w:t>
      </w:r>
    </w:p>
    <w:p>
      <w:pPr>
        <w:pStyle w:val="Normal"/>
        <w:rPr>
          <w:rFonts w:cs="Calibri" w:cstheme="minorHAnsi"/>
          <w:color w:val="000000" w:themeColor="text1"/>
          <w:szCs w:val="24"/>
        </w:rPr>
      </w:pPr>
      <w:r>
        <w:rPr>
          <w:rFonts w:cs="Calibri" w:cstheme="minorHAnsi"/>
          <w:b/>
          <w:szCs w:val="24"/>
          <w:lang w:eastAsia="en-US"/>
        </w:rPr>
        <w:t>yyyymmddHHMM</w:t>
      </w:r>
      <w:r>
        <w:rPr>
          <w:rFonts w:cs="Calibri" w:cstheme="minorHAnsi"/>
          <w:szCs w:val="24"/>
          <w:lang w:eastAsia="en-US"/>
        </w:rPr>
        <w:t xml:space="preserve"> = The starting date of the observation of instant files (</w:t>
      </w:r>
      <w:r>
        <w:rPr>
          <w:rFonts w:cs="Calibri" w:cstheme="minorHAnsi"/>
          <w:color w:val="000000" w:themeColor="text1"/>
          <w:szCs w:val="24"/>
        </w:rPr>
        <w:t xml:space="preserve">in case of the concatenated daily files only </w:t>
      </w:r>
      <w:r>
        <w:rPr>
          <w:rFonts w:cs="Calibri" w:cstheme="minorHAnsi"/>
          <w:b/>
          <w:color w:val="000000" w:themeColor="text1"/>
          <w:szCs w:val="24"/>
        </w:rPr>
        <w:t>yyyymmdd</w:t>
      </w:r>
      <w:r>
        <w:rPr>
          <w:rFonts w:cs="Calibri" w:cstheme="minorHAnsi"/>
          <w:color w:val="000000" w:themeColor="text1"/>
          <w:szCs w:val="24"/>
        </w:rPr>
        <w:t xml:space="preserve"> is used) . Time and date shall be indicated in UTC.</w:t>
      </w:r>
    </w:p>
    <w:p>
      <w:pPr>
        <w:pStyle w:val="Normal"/>
        <w:rPr>
          <w:rFonts w:cs="Calibri" w:cstheme="minorHAnsi"/>
          <w:color w:val="000000" w:themeColor="text1"/>
          <w:szCs w:val="24"/>
        </w:rPr>
      </w:pPr>
      <w:r>
        <w:rPr>
          <w:rFonts w:cs="Calibri" w:cstheme="minorHAnsi"/>
          <w:color w:val="000000" w:themeColor="text1"/>
          <w:szCs w:val="24"/>
        </w:rPr>
      </w:r>
    </w:p>
    <w:p>
      <w:pPr>
        <w:pStyle w:val="Normal"/>
        <w:rPr>
          <w:rFonts w:cs="Calibri" w:cstheme="minorHAnsi"/>
          <w:color w:val="000000" w:themeColor="text1"/>
          <w:szCs w:val="24"/>
        </w:rPr>
      </w:pPr>
      <w:r>
        <w:rPr>
          <w:rFonts w:cs="Calibri" w:cstheme="minorHAnsi"/>
          <w:color w:val="000000" w:themeColor="text1"/>
          <w:szCs w:val="24"/>
        </w:rPr>
      </w:r>
    </w:p>
    <w:p>
      <w:pPr>
        <w:pStyle w:val="Heading2"/>
        <w:numPr>
          <w:ilvl w:val="1"/>
          <w:numId w:val="2"/>
        </w:numPr>
        <w:ind w:left="993" w:hanging="426"/>
        <w:rPr/>
      </w:pPr>
      <w:r>
        <w:rPr/>
        <w:t>Global Attributes</w:t>
      </w:r>
    </w:p>
    <w:tbl>
      <w:tblPr>
        <w:tblW w:w="9260" w:type="dxa"/>
        <w:jc w:val="left"/>
        <w:tblInd w:w="0" w:type="dxa"/>
        <w:tblCellMar>
          <w:top w:w="72" w:type="dxa"/>
          <w:left w:w="134" w:type="dxa"/>
          <w:bottom w:w="72" w:type="dxa"/>
          <w:right w:w="144" w:type="dxa"/>
        </w:tblCellMar>
        <w:tblLook w:val="0420" w:noHBand="0" w:noVBand="1" w:firstColumn="0" w:lastRow="0" w:lastColumn="0" w:firstRow="1"/>
      </w:tblPr>
      <w:tblGrid>
        <w:gridCol w:w="4551"/>
        <w:gridCol w:w="2245"/>
        <w:gridCol w:w="2464"/>
      </w:tblGrid>
      <w:tr>
        <w:trPr/>
        <w:tc>
          <w:tcPr>
            <w:tcW w:w="45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ind w:right="850" w:hanging="0"/>
              <w:jc w:val="left"/>
              <w:rPr>
                <w:b/>
                <w:b/>
              </w:rPr>
            </w:pPr>
            <w:r>
              <w:rPr>
                <w:b/>
                <w:lang w:val="de-CH"/>
              </w:rPr>
              <w:t>ATTRIBUTE NAME</w:t>
            </w:r>
          </w:p>
        </w:tc>
        <w:tc>
          <w:tcPr>
            <w:tcW w:w="224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b/>
                <w:b/>
              </w:rPr>
            </w:pPr>
            <w:r>
              <w:rPr>
                <w:b/>
                <w:lang w:val="de-CH"/>
              </w:rPr>
              <w:t>DESCRIPTION</w:t>
            </w:r>
          </w:p>
        </w:tc>
        <w:tc>
          <w:tcPr>
            <w:tcW w:w="2464"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b/>
                <w:b/>
                <w:color w:val="FF0000"/>
                <w:lang w:val="de-CH"/>
              </w:rPr>
            </w:pPr>
            <w:r>
              <w:rPr>
                <w:b/>
                <w:color w:val="000000" w:themeColor="text1"/>
                <w:lang w:val="de-CH"/>
              </w:rPr>
              <w:t>Example, comments</w:t>
            </w:r>
          </w:p>
        </w:tc>
      </w:tr>
      <w:tr>
        <w:trPr/>
        <w:tc>
          <w:tcPr>
            <w:tcW w:w="45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lang w:val="en-US"/>
              </w:rPr>
            </w:pPr>
            <w:r>
              <w:rPr>
                <w:lang w:val="en-US"/>
              </w:rPr>
              <w:t>conventions</w:t>
            </w:r>
          </w:p>
        </w:tc>
        <w:tc>
          <w:tcPr>
            <w:tcW w:w="224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b/>
                <w:b/>
                <w:color w:val="000000" w:themeColor="text1"/>
                <w:lang w:val="en-US"/>
              </w:rPr>
            </w:pPr>
            <w:r>
              <w:rPr>
                <w:color w:val="000000" w:themeColor="text1"/>
              </w:rPr>
              <w:t>Name of the conventions followed by the dataset</w:t>
            </w:r>
          </w:p>
        </w:tc>
        <w:tc>
          <w:tcPr>
            <w:tcW w:w="2464"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b/>
                <w:b/>
                <w:color w:val="000000" w:themeColor="text1"/>
                <w:lang w:val="en-US"/>
              </w:rPr>
            </w:pPr>
            <w:r>
              <w:rPr>
                <w:color w:val="000000" w:themeColor="text1"/>
              </w:rPr>
              <w:t>“</w:t>
            </w:r>
            <w:r>
              <w:rPr>
                <w:color w:val="000000" w:themeColor="text1"/>
              </w:rPr>
              <w:t>CF-1.8”</w:t>
            </w:r>
          </w:p>
        </w:tc>
      </w:tr>
      <w:tr>
        <w:trPr/>
        <w:tc>
          <w:tcPr>
            <w:tcW w:w="45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lang w:val="en-US"/>
              </w:rPr>
            </w:pPr>
            <w:r>
              <w:rPr>
                <w:lang w:val="en-US"/>
              </w:rPr>
              <w:t>title</w:t>
            </w:r>
          </w:p>
        </w:tc>
        <w:tc>
          <w:tcPr>
            <w:tcW w:w="224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rFonts w:cs="Calibri" w:cstheme="minorHAnsi"/>
                <w:color w:val="FFC000"/>
                <w:szCs w:val="24"/>
              </w:rPr>
            </w:pPr>
            <w:r>
              <w:rPr>
                <w:rFonts w:cs="Calibri" w:cstheme="minorHAnsi"/>
                <w:color w:val="000000" w:themeColor="text1"/>
                <w:szCs w:val="24"/>
              </w:rPr>
              <w:t>A succinct description of what is in the dataset, composed of instrument type and site name</w:t>
            </w:r>
          </w:p>
        </w:tc>
        <w:tc>
          <w:tcPr>
            <w:tcW w:w="2464"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rFonts w:cs="Calibri" w:cstheme="minorHAnsi"/>
                <w:szCs w:val="24"/>
                <w:lang w:val="de-CH"/>
              </w:rPr>
            </w:pPr>
            <w:r>
              <w:rPr>
                <w:rFonts w:cs="Calibri" w:cstheme="minorHAnsi"/>
                <w:szCs w:val="24"/>
                <w:lang w:val="de-CH"/>
              </w:rPr>
              <w:t>e.g. “HATPRO G5 MWR at Lindenberg, Germany (Deutscher Wetterdienst (DWD))”</w:t>
            </w:r>
          </w:p>
          <w:p>
            <w:pPr>
              <w:pStyle w:val="Normal"/>
              <w:jc w:val="left"/>
              <w:rPr>
                <w:rFonts w:cs="Calibri" w:cstheme="minorHAnsi"/>
                <w:b/>
                <w:b/>
                <w:szCs w:val="24"/>
                <w:lang w:val="de-CH"/>
              </w:rPr>
            </w:pPr>
            <w:r>
              <w:rPr>
                <w:rFonts w:cs="Calibri" w:cstheme="minorHAnsi"/>
                <w:b/>
                <w:szCs w:val="24"/>
                <w:lang w:val="de-CH"/>
              </w:rPr>
            </w:r>
          </w:p>
        </w:tc>
      </w:tr>
      <w:tr>
        <w:trPr/>
        <w:tc>
          <w:tcPr>
            <w:tcW w:w="45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lang w:val="en-US"/>
              </w:rPr>
            </w:pPr>
            <w:r>
              <w:rPr>
                <w:lang w:val="en-US"/>
              </w:rPr>
              <w:t>history</w:t>
            </w:r>
          </w:p>
        </w:tc>
        <w:tc>
          <w:tcPr>
            <w:tcW w:w="224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FFC000"/>
              </w:rPr>
            </w:pPr>
            <w:r>
              <w:rPr>
                <w:color w:val="000000" w:themeColor="text1"/>
                <w:lang w:val="en-US"/>
              </w:rPr>
              <w:t>V</w:t>
            </w:r>
            <w:r>
              <w:rPr>
                <w:color w:val="000000" w:themeColor="text1"/>
              </w:rPr>
              <w:t xml:space="preserve">ersioning of the datasets </w:t>
            </w:r>
            <w:r>
              <w:rPr>
                <w:lang w:val="en-US"/>
              </w:rPr>
              <w:t>(containing date and software version)</w:t>
            </w:r>
          </w:p>
        </w:tc>
        <w:tc>
          <w:tcPr>
            <w:tcW w:w="2464"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lang w:val="en-US"/>
              </w:rPr>
            </w:pPr>
            <w:r>
              <w:rPr>
                <w:lang w:val="en-US"/>
              </w:rPr>
              <w:t xml:space="preserve">e.g. “20191211 raw2l1 2.1.19” </w:t>
            </w:r>
          </w:p>
        </w:tc>
      </w:tr>
      <w:tr>
        <w:trPr/>
        <w:tc>
          <w:tcPr>
            <w:tcW w:w="45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lang w:val="en-US"/>
              </w:rPr>
            </w:pPr>
            <w:r>
              <w:rPr>
                <w:lang w:val="en-US"/>
              </w:rPr>
              <w:t>institution</w:t>
            </w:r>
          </w:p>
        </w:tc>
        <w:tc>
          <w:tcPr>
            <w:tcW w:w="224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FFC000"/>
              </w:rPr>
            </w:pPr>
            <w:r>
              <w:rPr>
                <w:color w:val="000000" w:themeColor="text1"/>
              </w:rPr>
              <w:t>Where the original data was produced</w:t>
            </w:r>
          </w:p>
        </w:tc>
        <w:tc>
          <w:tcPr>
            <w:tcW w:w="2464"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b/>
                <w:b/>
                <w:lang w:val="en-US"/>
              </w:rPr>
            </w:pPr>
            <w:r>
              <w:rPr>
                <w:b/>
                <w:lang w:val="en-US"/>
              </w:rPr>
            </w:r>
          </w:p>
        </w:tc>
      </w:tr>
      <w:tr>
        <w:trPr/>
        <w:tc>
          <w:tcPr>
            <w:tcW w:w="45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lang w:val="en-US"/>
              </w:rPr>
            </w:pPr>
            <w:r>
              <w:rPr>
                <w:lang w:val="en-US"/>
              </w:rPr>
              <w:t>source</w:t>
            </w:r>
          </w:p>
        </w:tc>
        <w:tc>
          <w:tcPr>
            <w:tcW w:w="224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The method of production of the original data</w:t>
            </w:r>
          </w:p>
        </w:tc>
        <w:tc>
          <w:tcPr>
            <w:tcW w:w="2464"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b/>
                <w:b/>
                <w:bCs/>
                <w:color w:val="000000" w:themeColor="text1"/>
              </w:rPr>
            </w:pPr>
            <w:r>
              <w:rPr>
                <w:color w:val="000000" w:themeColor="text1"/>
              </w:rPr>
              <w:t>“</w:t>
            </w:r>
            <w:r>
              <w:rPr>
                <w:color w:val="000000" w:themeColor="text1"/>
              </w:rPr>
              <w:t>Ground Based Remote Sensing”</w:t>
            </w:r>
          </w:p>
        </w:tc>
      </w:tr>
      <w:tr>
        <w:trPr/>
        <w:tc>
          <w:tcPr>
            <w:tcW w:w="45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lang w:val="en-US"/>
              </w:rPr>
            </w:pPr>
            <w:r>
              <w:rPr>
                <w:lang w:val="en-US"/>
              </w:rPr>
              <w:t>comment</w:t>
            </w:r>
          </w:p>
        </w:tc>
        <w:tc>
          <w:tcPr>
            <w:tcW w:w="224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FFC000"/>
              </w:rPr>
            </w:pPr>
            <w:r>
              <w:rPr>
                <w:color w:val="000000" w:themeColor="text1"/>
              </w:rPr>
              <w:t>Miscellaneous Information about the dataset or methods used to produce it</w:t>
            </w:r>
          </w:p>
        </w:tc>
        <w:tc>
          <w:tcPr>
            <w:tcW w:w="2464"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b/>
                <w:b/>
                <w:lang w:val="en-US"/>
              </w:rPr>
            </w:pPr>
            <w:r>
              <w:rPr>
                <w:b/>
                <w:lang w:val="en-US"/>
              </w:rPr>
            </w:r>
          </w:p>
        </w:tc>
      </w:tr>
      <w:tr>
        <w:trPr/>
        <w:tc>
          <w:tcPr>
            <w:tcW w:w="45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lang w:val="en-US"/>
              </w:rPr>
            </w:pPr>
            <w:r>
              <w:rPr>
                <w:lang w:val="en-US"/>
              </w:rPr>
              <w:t>references</w:t>
            </w:r>
          </w:p>
        </w:tc>
        <w:tc>
          <w:tcPr>
            <w:tcW w:w="224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References that describe the data or methods used to produce it</w:t>
            </w:r>
          </w:p>
        </w:tc>
        <w:tc>
          <w:tcPr>
            <w:tcW w:w="2464"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lang w:val="it-IT"/>
              </w:rPr>
            </w:pPr>
            <w:r>
              <w:rPr>
                <w:lang w:val="it-IT"/>
              </w:rPr>
              <w:t>E-PROFILE data format description document</w:t>
            </w:r>
          </w:p>
        </w:tc>
      </w:tr>
      <w:tr>
        <w:trPr/>
        <w:tc>
          <w:tcPr>
            <w:tcW w:w="45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site_location</w:t>
            </w:r>
          </w:p>
        </w:tc>
        <w:tc>
          <w:tcPr>
            <w:tcW w:w="224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Name of measurement station</w:t>
            </w:r>
          </w:p>
        </w:tc>
        <w:tc>
          <w:tcPr>
            <w:tcW w:w="2464"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pPr>
            <w:r>
              <w:rPr/>
              <w:t>e.g. “Lindenberg, Germany”</w:t>
            </w:r>
          </w:p>
        </w:tc>
      </w:tr>
      <w:tr>
        <w:trPr/>
        <w:tc>
          <w:tcPr>
            <w:tcW w:w="45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instrument_id</w:t>
            </w:r>
          </w:p>
        </w:tc>
        <w:tc>
          <w:tcPr>
            <w:tcW w:w="224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E-PROFILE instrument identifier</w:t>
            </w:r>
          </w:p>
        </w:tc>
        <w:tc>
          <w:tcPr>
            <w:tcW w:w="2464"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pPr>
            <w:r>
              <w:rPr/>
              <w:t>“</w:t>
            </w:r>
            <w:r>
              <w:rPr/>
              <w:t>A” if there is only one instrument on the station. Additional instruments are identified with the letters B, C, etc.</w:t>
            </w:r>
          </w:p>
        </w:tc>
      </w:tr>
      <w:tr>
        <w:trPr/>
        <w:tc>
          <w:tcPr>
            <w:tcW w:w="45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wigos_station_id</w:t>
            </w:r>
          </w:p>
        </w:tc>
        <w:tc>
          <w:tcPr>
            <w:tcW w:w="224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WIGOS Station identifier acording to WIGOS convention</w:t>
            </w:r>
          </w:p>
        </w:tc>
        <w:tc>
          <w:tcPr>
            <w:tcW w:w="2464"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pPr>
            <w:r>
              <w:rPr/>
              <w:t>e.g. “0-20000-0-10393”</w:t>
            </w:r>
          </w:p>
          <w:p>
            <w:pPr>
              <w:pStyle w:val="Normal"/>
              <w:jc w:val="left"/>
              <w:rPr>
                <w:i/>
                <w:i/>
              </w:rPr>
            </w:pPr>
            <w:r>
              <w:rPr>
                <w:rFonts w:eastAsia="Calibri"/>
                <w:i/>
              </w:rPr>
              <w:t>Note: in all WIGOS ID’s allocated after June 2016 the Issuer of the Identifier - second block from the left “NNNNN” – should correspond to the numeric ISO country code</w:t>
            </w:r>
            <w:r>
              <w:rPr>
                <w:i/>
              </w:rPr>
              <w:t>.</w:t>
            </w:r>
          </w:p>
        </w:tc>
      </w:tr>
      <w:tr>
        <w:trPr/>
        <w:tc>
          <w:tcPr>
            <w:tcW w:w="45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principal_investigator</w:t>
            </w:r>
          </w:p>
        </w:tc>
        <w:tc>
          <w:tcPr>
            <w:tcW w:w="224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i/>
                <w:i/>
                <w:color w:val="000000" w:themeColor="text1"/>
              </w:rPr>
            </w:pPr>
            <w:r>
              <w:rPr>
                <w:color w:val="000000" w:themeColor="text1"/>
              </w:rPr>
              <w:t xml:space="preserve">Department responsible for the instrument </w:t>
            </w:r>
          </w:p>
        </w:tc>
        <w:tc>
          <w:tcPr>
            <w:tcW w:w="2464"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color w:val="000000" w:themeColor="text1"/>
              </w:rPr>
            </w:pPr>
            <w:r>
              <w:rPr>
                <w:i/>
                <w:color w:val="000000" w:themeColor="text1"/>
              </w:rPr>
              <w:t>Note: This should not include the individual name due to issues with Data Protection Act</w:t>
            </w:r>
          </w:p>
        </w:tc>
      </w:tr>
      <w:tr>
        <w:trPr/>
        <w:tc>
          <w:tcPr>
            <w:tcW w:w="45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instrument_manufacturer</w:t>
            </w:r>
          </w:p>
        </w:tc>
        <w:tc>
          <w:tcPr>
            <w:tcW w:w="224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Manufacturer of the instrument</w:t>
            </w:r>
          </w:p>
        </w:tc>
        <w:tc>
          <w:tcPr>
            <w:tcW w:w="2464"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color w:val="000000" w:themeColor="text1"/>
              </w:rPr>
            </w:pPr>
            <w:r>
              <w:rPr/>
              <w:t>e.g. RPG, Radiometrics, ATTEX, home-grown, ...</w:t>
            </w:r>
          </w:p>
        </w:tc>
      </w:tr>
      <w:tr>
        <w:trPr/>
        <w:tc>
          <w:tcPr>
            <w:tcW w:w="45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instrument_model</w:t>
            </w:r>
          </w:p>
        </w:tc>
        <w:tc>
          <w:tcPr>
            <w:tcW w:w="224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Instrument model</w:t>
            </w:r>
          </w:p>
        </w:tc>
        <w:tc>
          <w:tcPr>
            <w:tcW w:w="2464"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pPr>
            <w:ins w:id="125" w:author="Ruefenacht Rolf" w:date="2022-06-16T07:02:00Z">
              <w:r>
                <w:rPr/>
                <w:t>e.g. for RPG: HATPRO, HUMPRO, LHATPRO, LWP, TEMPRO;</w:t>
              </w:r>
            </w:ins>
          </w:p>
          <w:p>
            <w:pPr>
              <w:pStyle w:val="Normal"/>
              <w:jc w:val="left"/>
              <w:rPr>
                <w:del w:id="128" w:author="Ruefenacht Rolf" w:date="2022-06-16T07:02:00Z"/>
              </w:rPr>
            </w:pPr>
            <w:del w:id="127" w:author="Ruefenacht Rolf" w:date="2022-06-16T07:02:00Z">
              <w:r>
                <w:rPr/>
                <w:delText>e.g. for RPG: LWP, HATPRO, LHATPRO, HUMPRO, TEMPRO;</w:delText>
              </w:r>
            </w:del>
          </w:p>
          <w:p>
            <w:pPr>
              <w:pStyle w:val="Normal"/>
              <w:jc w:val="left"/>
              <w:rPr/>
            </w:pPr>
            <w:r>
              <w:rPr/>
              <w:t>e.g. for Radiometrics: MP3000, MP2500, MP1500;</w:t>
            </w:r>
          </w:p>
          <w:p>
            <w:pPr>
              <w:pStyle w:val="Normal"/>
              <w:jc w:val="left"/>
              <w:rPr/>
            </w:pPr>
            <w:r>
              <w:rPr/>
              <w:t>e.g. for ATTEX:</w:t>
            </w:r>
          </w:p>
          <w:p>
            <w:pPr>
              <w:pStyle w:val="Normal"/>
              <w:jc w:val="left"/>
              <w:rPr/>
            </w:pPr>
            <w:r>
              <w:rPr/>
              <w:t>MTP</w:t>
            </w:r>
            <w:ins w:id="129" w:author="Ruefenacht Rolf" w:date="2022-06-16T06:45:00Z">
              <w:r>
                <w:rPr/>
                <w:t>-</w:t>
              </w:r>
            </w:ins>
            <w:r>
              <w:rPr/>
              <w:t>5</w:t>
            </w:r>
          </w:p>
          <w:p>
            <w:pPr>
              <w:pStyle w:val="Normal"/>
              <w:jc w:val="left"/>
              <w:rPr/>
            </w:pPr>
            <w:r>
              <w:rPr/>
              <w:t>e.g. for home</w:t>
            </w:r>
            <w:r>
              <w:rPr>
                <w:color w:val="000000" w:themeColor="text1"/>
              </w:rPr>
              <w:t>-grown: TROWARA</w:t>
            </w:r>
          </w:p>
        </w:tc>
      </w:tr>
      <w:tr>
        <w:trPr/>
        <w:tc>
          <w:tcPr>
            <w:tcW w:w="45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instrument_generation</w:t>
            </w:r>
          </w:p>
        </w:tc>
        <w:tc>
          <w:tcPr>
            <w:tcW w:w="224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Instrument generation</w:t>
            </w:r>
          </w:p>
        </w:tc>
        <w:tc>
          <w:tcPr>
            <w:tcW w:w="2464"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color w:val="000000" w:themeColor="text1"/>
              </w:rPr>
            </w:pPr>
            <w:r>
              <w:rPr/>
              <w:t>e.g. for RPG HATPRO: G2, G3, G4,  G5; for ATTEX MTP-5: 5H, 5HE, 5PE; for Radiometrics MP3000:  MP3000, MP3000-A</w:t>
            </w:r>
          </w:p>
        </w:tc>
      </w:tr>
      <w:tr>
        <w:trPr/>
        <w:tc>
          <w:tcPr>
            <w:tcW w:w="45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instrument_hw_id</w:t>
            </w:r>
          </w:p>
        </w:tc>
        <w:tc>
          <w:tcPr>
            <w:tcW w:w="224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Specific to mainboard</w:t>
            </w:r>
          </w:p>
        </w:tc>
        <w:tc>
          <w:tcPr>
            <w:tcW w:w="2464"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color w:val="000000" w:themeColor="text1"/>
              </w:rPr>
            </w:pPr>
            <w:r>
              <w:rPr>
                <w:color w:val="000000" w:themeColor="text1"/>
              </w:rPr>
            </w:r>
          </w:p>
        </w:tc>
      </w:tr>
      <w:tr>
        <w:trPr/>
        <w:tc>
          <w:tcPr>
            <w:tcW w:w="45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network_name</w:t>
            </w:r>
          </w:p>
        </w:tc>
        <w:tc>
          <w:tcPr>
            <w:tcW w:w="224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Name of network(s) that instrument may be part of</w:t>
            </w:r>
          </w:p>
        </w:tc>
        <w:tc>
          <w:tcPr>
            <w:tcW w:w="2464"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color w:val="000000" w:themeColor="text1"/>
                <w:lang w:val="fr-CH"/>
              </w:rPr>
            </w:pPr>
            <w:r>
              <w:rPr>
                <w:color w:val="000000" w:themeColor="text1"/>
                <w:lang w:val="fr-CH"/>
              </w:rPr>
              <w:t>e.g. E-PROFILE, ACTRIS, DWD, MWRnet, ACTRIS,</w:t>
            </w:r>
          </w:p>
          <w:p>
            <w:pPr>
              <w:pStyle w:val="Normal"/>
              <w:jc w:val="left"/>
              <w:rPr>
                <w:color w:val="000000" w:themeColor="text1"/>
                <w:lang w:val="en-US"/>
              </w:rPr>
            </w:pPr>
            <w:r>
              <w:rPr>
                <w:i/>
                <w:color w:val="000000" w:themeColor="text1"/>
              </w:rPr>
              <w:t>Note: Possibility to add multiple</w:t>
            </w:r>
            <w:r>
              <w:rPr>
                <w:rStyle w:val="Annotationreference"/>
              </w:rPr>
              <w:t xml:space="preserve"> </w:t>
            </w:r>
          </w:p>
        </w:tc>
      </w:tr>
      <w:tr>
        <w:trPr/>
        <w:tc>
          <w:tcPr>
            <w:tcW w:w="45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campaign_name</w:t>
            </w:r>
          </w:p>
        </w:tc>
        <w:tc>
          <w:tcPr>
            <w:tcW w:w="224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Name of campaign instrument may collect data for</w:t>
            </w:r>
          </w:p>
        </w:tc>
        <w:tc>
          <w:tcPr>
            <w:tcW w:w="2464"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color w:val="000000" w:themeColor="text1"/>
              </w:rPr>
            </w:pPr>
            <w:r>
              <w:rPr>
                <w:color w:val="000000" w:themeColor="text1"/>
              </w:rPr>
              <w:t>e.g. MOSAIC</w:t>
            </w:r>
          </w:p>
        </w:tc>
      </w:tr>
      <w:tr>
        <w:trPr/>
        <w:tc>
          <w:tcPr>
            <w:tcW w:w="45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dependencies</w:t>
            </w:r>
          </w:p>
        </w:tc>
        <w:tc>
          <w:tcPr>
            <w:tcW w:w="224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List of files the data set is depending on</w:t>
            </w:r>
          </w:p>
        </w:tc>
        <w:tc>
          <w:tcPr>
            <w:tcW w:w="2464"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color w:val="000000" w:themeColor="text1"/>
              </w:rPr>
            </w:pPr>
            <w:r>
              <w:rPr>
                <w:i/>
                <w:color w:val="000000" w:themeColor="text1"/>
              </w:rPr>
              <w:t>Note: for higher level products: &lt;file name&gt; (without date) of the depending data set or ”external” (for all data sets not archived in the database)</w:t>
            </w:r>
          </w:p>
        </w:tc>
      </w:tr>
      <w:tr>
        <w:trPr/>
        <w:tc>
          <w:tcPr>
            <w:tcW w:w="45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license</w:t>
            </w:r>
          </w:p>
        </w:tc>
        <w:tc>
          <w:tcPr>
            <w:tcW w:w="224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Data license</w:t>
            </w:r>
          </w:p>
        </w:tc>
        <w:tc>
          <w:tcPr>
            <w:tcW w:w="2464"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color w:val="000000" w:themeColor="text1"/>
              </w:rPr>
            </w:pPr>
            <w:r>
              <w:rPr>
                <w:color w:val="000000" w:themeColor="text1"/>
              </w:rPr>
            </w:r>
          </w:p>
        </w:tc>
      </w:tr>
      <w:tr>
        <w:trPr/>
        <w:tc>
          <w:tcPr>
            <w:tcW w:w="45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instrument_calibration_status</w:t>
            </w:r>
          </w:p>
        </w:tc>
        <w:tc>
          <w:tcPr>
            <w:tcW w:w="224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Status of instrument absolute calibration</w:t>
            </w:r>
          </w:p>
        </w:tc>
        <w:tc>
          <w:tcPr>
            <w:tcW w:w="2464"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color w:val="000000" w:themeColor="text1"/>
              </w:rPr>
            </w:pPr>
            <w:r>
              <w:rPr>
                <w:color w:val="000000" w:themeColor="text1"/>
              </w:rPr>
              <w:t>calibrated, needs calibration, diagnosed_unfit</w:t>
            </w:r>
          </w:p>
        </w:tc>
      </w:tr>
      <w:tr>
        <w:trPr/>
        <w:tc>
          <w:tcPr>
            <w:tcW w:w="45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lang w:val="en-US"/>
              </w:rPr>
            </w:pPr>
            <w:ins w:id="130" w:author="Ruefenacht Rolf" w:date="2022-06-16T07:04:00Z">
              <w:r>
                <w:rPr>
                  <w:color w:val="000000" w:themeColor="text1"/>
                  <w:lang w:val="en-US"/>
                </w:rPr>
                <w:t>receiver1_date_of_last_absolute_calibration</w:t>
              </w:r>
            </w:ins>
            <w:del w:id="131" w:author="Ruefenacht Rolf" w:date="2022-06-16T07:04:00Z">
              <w:r>
                <w:rPr>
                  <w:color w:val="000000" w:themeColor="text1"/>
                  <w:lang w:val="en-US"/>
                </w:rPr>
                <w:delText>date_of_last_absolute_calibration</w:delText>
              </w:r>
            </w:del>
          </w:p>
        </w:tc>
        <w:tc>
          <w:tcPr>
            <w:tcW w:w="224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ins w:id="132" w:author="Ruefenacht Rolf" w:date="2022-06-16T07:04:00Z">
              <w:r>
                <w:rPr>
                  <w:color w:val="000000" w:themeColor="text1"/>
                </w:rPr>
                <w:t xml:space="preserve">Time of last (automatic or manual) absolute calibration of receiver 1; </w:t>
              </w:r>
            </w:ins>
            <w:del w:id="133" w:author="Ruefenacht Rolf" w:date="2022-06-16T07:04:00Z">
              <w:r>
                <w:rPr>
                  <w:color w:val="000000" w:themeColor="text1"/>
                </w:rPr>
                <w:delText xml:space="preserve">Time of last (automatic or manual) absolute calibration; LN2 or sky tipping </w:delText>
              </w:r>
            </w:del>
          </w:p>
        </w:tc>
        <w:tc>
          <w:tcPr>
            <w:tcW w:w="2464"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color w:val="000000" w:themeColor="text1"/>
              </w:rPr>
            </w:pPr>
            <w:r>
              <w:rPr>
                <w:color w:val="000000" w:themeColor="text1"/>
              </w:rPr>
            </w:r>
          </w:p>
        </w:tc>
      </w:tr>
      <w:tr>
        <w:trPr>
          <w:ins w:id="134" w:author="Ruefenacht Rolf" w:date="2022-06-16T07:03:00Z"/>
        </w:trPr>
        <w:tc>
          <w:tcPr>
            <w:tcW w:w="45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lang w:val="en-US"/>
              </w:rPr>
            </w:pPr>
            <w:ins w:id="135" w:author="Ruefenacht Rolf" w:date="2022-06-16T07:04:00Z">
              <w:r>
                <w:rPr/>
                <w:t>receiver1_type_of_last_absolute_calibration</w:t>
              </w:r>
            </w:ins>
          </w:p>
        </w:tc>
        <w:tc>
          <w:tcPr>
            <w:tcW w:w="224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ins w:id="136" w:author="Ruefenacht Rolf" w:date="2022-06-16T07:04:00Z">
              <w:r>
                <w:rPr>
                  <w:color w:val="000000" w:themeColor="text1"/>
                </w:rPr>
                <w:t>Type of last (automatic or manual) absolute calibration of receiver 1;</w:t>
              </w:r>
            </w:ins>
          </w:p>
        </w:tc>
        <w:tc>
          <w:tcPr>
            <w:tcW w:w="2464"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color w:val="000000" w:themeColor="text1"/>
                <w:ins w:id="138" w:author="Ruefenacht Rolf" w:date="2022-06-16T07:04:00Z"/>
              </w:rPr>
            </w:pPr>
            <w:ins w:id="137" w:author="Ruefenacht Rolf" w:date="2022-06-16T07:04:00Z">
              <w:r>
                <w:rPr>
                  <w:color w:val="000000" w:themeColor="text1"/>
                </w:rPr>
                <w:t>if possible, prefer one of the following formulations:</w:t>
              </w:r>
            </w:ins>
          </w:p>
          <w:p>
            <w:pPr>
              <w:pStyle w:val="Normal"/>
              <w:jc w:val="left"/>
              <w:rPr/>
            </w:pPr>
            <w:ins w:id="139" w:author="Ruefenacht Rolf" w:date="2022-06-16T07:04:00Z">
              <w:r>
                <w:rPr/>
                <w:t xml:space="preserve"> “</w:t>
              </w:r>
            </w:ins>
            <w:ins w:id="140" w:author="Ruefenacht Rolf" w:date="2022-06-16T07:04:00Z">
              <w:r>
                <w:rPr/>
                <w:t>liquid nitrogen calibration”</w:t>
              </w:r>
            </w:ins>
          </w:p>
          <w:p>
            <w:pPr>
              <w:pStyle w:val="Normal"/>
              <w:jc w:val="left"/>
              <w:rPr/>
            </w:pPr>
            <w:ins w:id="142" w:author="Ruefenacht Rolf" w:date="2022-06-16T07:04:00Z">
              <w:r>
                <w:rPr/>
                <w:t>“</w:t>
              </w:r>
            </w:ins>
            <w:ins w:id="143" w:author="Ruefenacht Rolf" w:date="2022-06-16T07:04:00Z">
              <w:r>
                <w:rPr/>
                <w:t>sky tipping calibration”</w:t>
              </w:r>
            </w:ins>
          </w:p>
          <w:p>
            <w:pPr>
              <w:pStyle w:val="Normal"/>
              <w:jc w:val="left"/>
              <w:rPr>
                <w:color w:val="000000" w:themeColor="text1"/>
              </w:rPr>
            </w:pPr>
            <w:ins w:id="145" w:author="Ruefenacht Rolf" w:date="2022-06-16T07:04:00Z">
              <w:r>
                <w:rPr/>
                <w:t>“</w:t>
              </w:r>
            </w:ins>
            <w:ins w:id="146" w:author="Ruefenacht Rolf" w:date="2022-06-16T07:04:00Z">
              <w:r>
                <w:rPr/>
                <w:t>instrument performs no absolute calibration”</w:t>
              </w:r>
            </w:ins>
          </w:p>
        </w:tc>
      </w:tr>
      <w:tr>
        <w:trPr>
          <w:ins w:id="147" w:author="Ruefenacht Rolf" w:date="2022-06-16T07:03:00Z"/>
        </w:trPr>
        <w:tc>
          <w:tcPr>
            <w:tcW w:w="45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lang w:val="en-US"/>
              </w:rPr>
            </w:pPr>
            <w:ins w:id="148" w:author="Ruefenacht Rolf" w:date="2022-06-16T07:04:00Z">
              <w:r>
                <w:rPr>
                  <w:color w:val="000000" w:themeColor="text1"/>
                  <w:lang w:val="en-US"/>
                </w:rPr>
                <w:t>receiver2_date_of_last_absolute_calibration</w:t>
              </w:r>
            </w:ins>
          </w:p>
        </w:tc>
        <w:tc>
          <w:tcPr>
            <w:tcW w:w="224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ins w:id="149" w:author="Ruefenacht Rolf" w:date="2022-06-16T07:04:00Z">
              <w:r>
                <w:rPr>
                  <w:color w:val="000000" w:themeColor="text1"/>
                </w:rPr>
                <w:t xml:space="preserve">Time of last (automatic or manual) absolute calibration of receiver 2; </w:t>
              </w:r>
            </w:ins>
          </w:p>
        </w:tc>
        <w:tc>
          <w:tcPr>
            <w:tcW w:w="2464"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pPr>
            <w:ins w:id="150" w:author="Ruefenacht Rolf" w:date="2022-06-16T07:04:00Z">
              <w:r>
                <w:rPr/>
                <w:t xml:space="preserve">as for receiver1. </w:t>
              </w:r>
            </w:ins>
          </w:p>
          <w:p>
            <w:pPr>
              <w:pStyle w:val="Normal"/>
              <w:jc w:val="left"/>
              <w:rPr>
                <w:color w:val="000000" w:themeColor="text1"/>
              </w:rPr>
            </w:pPr>
            <w:ins w:id="152" w:author="Ruefenacht Rolf" w:date="2022-06-16T07:04:00Z">
              <w:r>
                <w:rPr/>
                <w:t>Only specify if n_receivers&gt;1. For n_receivers&gt;2 add receiver3, receiver4, receiver5 etc. to best describe your instrument</w:t>
              </w:r>
            </w:ins>
          </w:p>
        </w:tc>
      </w:tr>
      <w:tr>
        <w:trPr>
          <w:ins w:id="153" w:author="Ruefenacht Rolf" w:date="2022-06-16T07:03:00Z"/>
        </w:trPr>
        <w:tc>
          <w:tcPr>
            <w:tcW w:w="45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lang w:val="en-US"/>
              </w:rPr>
            </w:pPr>
            <w:ins w:id="154" w:author="Ruefenacht Rolf" w:date="2022-06-16T07:04:00Z">
              <w:r>
                <w:rPr/>
                <w:t>receiver2_type_of_last_absolute_calibration</w:t>
              </w:r>
            </w:ins>
          </w:p>
        </w:tc>
        <w:tc>
          <w:tcPr>
            <w:tcW w:w="224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ins w:id="155" w:author="Ruefenacht Rolf" w:date="2022-06-16T07:04:00Z">
              <w:r>
                <w:rPr>
                  <w:color w:val="000000" w:themeColor="text1"/>
                </w:rPr>
                <w:t>Type of last (automatic or manual) absolute calibration of receiver 2;</w:t>
              </w:r>
            </w:ins>
          </w:p>
        </w:tc>
        <w:tc>
          <w:tcPr>
            <w:tcW w:w="2464"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pPr>
            <w:ins w:id="156" w:author="Ruefenacht Rolf" w:date="2022-06-16T07:04:00Z">
              <w:r>
                <w:rPr/>
                <w:t xml:space="preserve">as for receiver1. </w:t>
              </w:r>
            </w:ins>
          </w:p>
          <w:p>
            <w:pPr>
              <w:pStyle w:val="Normal"/>
              <w:jc w:val="left"/>
              <w:rPr>
                <w:color w:val="000000" w:themeColor="text1"/>
              </w:rPr>
            </w:pPr>
            <w:ins w:id="158" w:author="Ruefenacht Rolf" w:date="2022-06-16T07:04:00Z">
              <w:r>
                <w:rPr/>
                <w:t>Only specify if n_receivers&gt;1. For n_receivers&gt;2 add receiver3, receiver4, receiver5 etc. to best describe your instrument</w:t>
              </w:r>
            </w:ins>
          </w:p>
        </w:tc>
      </w:tr>
      <w:tr>
        <w:trPr>
          <w:ins w:id="159" w:author="Ruefenacht Rolf" w:date="2022-06-16T07:09:00Z"/>
        </w:trPr>
        <w:tc>
          <w:tcPr>
            <w:tcW w:w="45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ins w:id="160" w:author="Ruefenacht Rolf" w:date="2022-06-16T07:09:00Z">
              <w:r>
                <w:rPr>
                  <w:color w:val="auto"/>
                </w:rPr>
                <w:t>receiver1_type_of_automatic_calibrations</w:t>
              </w:r>
            </w:ins>
          </w:p>
        </w:tc>
        <w:tc>
          <w:tcPr>
            <w:tcW w:w="224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ins w:id="161" w:author="Ruefenacht Rolf" w:date="2022-06-16T07:09:00Z">
              <w:r>
                <w:rPr/>
                <w:t xml:space="preserve">Type </w:t>
              </w:r>
            </w:ins>
            <w:ins w:id="162" w:author="Ruefenacht Rolf" w:date="2022-06-16T07:09:00Z">
              <w:r>
                <w:rPr>
                  <w:color w:val="auto"/>
                </w:rPr>
                <w:t xml:space="preserve">of automatic </w:t>
              </w:r>
            </w:ins>
            <w:ins w:id="163" w:author="Ruefenacht Rolf" w:date="2022-06-16T07:09:00Z">
              <w:r>
                <w:rPr/>
                <w:t xml:space="preserve">calibrations performed for receiver 1 </w:t>
              </w:r>
            </w:ins>
          </w:p>
        </w:tc>
        <w:tc>
          <w:tcPr>
            <w:tcW w:w="2464"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color w:val="000000" w:themeColor="text1"/>
                <w:ins w:id="165" w:author="Ruefenacht Rolf" w:date="2022-06-16T07:09:00Z"/>
              </w:rPr>
            </w:pPr>
            <w:ins w:id="164" w:author="Ruefenacht Rolf" w:date="2022-06-16T07:09:00Z">
              <w:r>
                <w:rPr>
                  <w:color w:val="000000" w:themeColor="text1"/>
                </w:rPr>
                <w:t>if possible, prefer one of the following formulations:</w:t>
              </w:r>
            </w:ins>
          </w:p>
          <w:p>
            <w:pPr>
              <w:pStyle w:val="Normal"/>
              <w:jc w:val="left"/>
              <w:rPr>
                <w:color w:val="000000" w:themeColor="text1"/>
                <w:ins w:id="168" w:author="Ruefenacht Rolf" w:date="2022-06-16T07:09:00Z"/>
              </w:rPr>
            </w:pPr>
            <w:ins w:id="166" w:author="Ruefenacht Rolf" w:date="2022-06-16T07:09:00Z">
              <w:r>
                <w:rPr>
                  <w:color w:val="000000" w:themeColor="text1"/>
                </w:rPr>
                <w:t>“</w:t>
              </w:r>
            </w:ins>
            <w:ins w:id="167" w:author="Ruefenacht Rolf" w:date="2022-06-16T07:09:00Z">
              <w:r>
                <w:rPr>
                  <w:color w:val="000000" w:themeColor="text1"/>
                </w:rPr>
                <w:t>calibration with ambient temperature target and noise diode”</w:t>
              </w:r>
            </w:ins>
          </w:p>
          <w:p>
            <w:pPr>
              <w:pStyle w:val="Normal"/>
              <w:jc w:val="left"/>
              <w:rPr>
                <w:color w:val="000000" w:themeColor="text1"/>
                <w:ins w:id="171" w:author="Ruefenacht Rolf" w:date="2022-06-16T07:09:00Z"/>
              </w:rPr>
            </w:pPr>
            <w:ins w:id="169" w:author="Ruefenacht Rolf" w:date="2022-06-16T07:09:00Z">
              <w:r>
                <w:rPr>
                  <w:color w:val="000000" w:themeColor="text1"/>
                </w:rPr>
                <w:t xml:space="preserve"> “</w:t>
              </w:r>
            </w:ins>
            <w:ins w:id="170" w:author="Ruefenacht Rolf" w:date="2022-06-16T07:09:00Z">
              <w:r>
                <w:rPr>
                  <w:color w:val="000000" w:themeColor="text1"/>
                </w:rPr>
                <w:t>calibration with ambient temperature target and noise diode with high-frequency noise switching”</w:t>
              </w:r>
            </w:ins>
          </w:p>
          <w:p>
            <w:pPr>
              <w:pStyle w:val="Normal"/>
              <w:jc w:val="left"/>
              <w:rPr>
                <w:color w:val="000000" w:themeColor="text1"/>
                <w:ins w:id="175" w:author="Ruefenacht Rolf" w:date="2022-06-16T07:09:00Z"/>
              </w:rPr>
            </w:pPr>
            <w:ins w:id="172" w:author="Ruefenacht Rolf" w:date="2022-06-16T07:09:00Z">
              <w:r>
                <w:rPr>
                  <w:color w:val="000000" w:themeColor="text1"/>
                </w:rPr>
                <w:t>“</w:t>
              </w:r>
            </w:ins>
            <w:ins w:id="173" w:author="Ruefenacht Rolf" w:date="2022-06-16T07:09:00Z">
              <w:r>
                <w:rPr>
                  <w:bCs/>
                  <w:lang w:val="en-US"/>
                </w:rPr>
                <w:t>calibration with noise diode and quasi-opaque atmosphere at low elevation</w:t>
              </w:r>
            </w:ins>
            <w:ins w:id="174" w:author="Ruefenacht Rolf" w:date="2022-06-16T07:09:00Z">
              <w:r>
                <w:rPr>
                  <w:color w:val="000000" w:themeColor="text1"/>
                </w:rPr>
                <w:t xml:space="preserve">” </w:t>
              </w:r>
            </w:ins>
          </w:p>
          <w:p>
            <w:pPr>
              <w:pStyle w:val="Normal"/>
              <w:jc w:val="left"/>
              <w:rPr/>
            </w:pPr>
            <w:ins w:id="176" w:author="Ruefenacht Rolf" w:date="2022-06-16T07:09:00Z">
              <w:r>
                <w:rPr>
                  <w:color w:val="000000" w:themeColor="text1"/>
                </w:rPr>
                <w:t>“</w:t>
              </w:r>
            </w:ins>
            <w:ins w:id="177" w:author="Ruefenacht Rolf" w:date="2022-06-16T07:09:00Z">
              <w:r>
                <w:rPr>
                  <w:color w:val="000000" w:themeColor="text1"/>
                </w:rPr>
                <w:t>sky tipping calibration”</w:t>
              </w:r>
            </w:ins>
          </w:p>
        </w:tc>
      </w:tr>
      <w:tr>
        <w:trPr>
          <w:ins w:id="178" w:author="Ruefenacht Rolf" w:date="2022-06-16T07:09:00Z"/>
        </w:trPr>
        <w:tc>
          <w:tcPr>
            <w:tcW w:w="45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ins w:id="179" w:author="Ruefenacht Rolf" w:date="2022-06-16T07:09:00Z">
              <w:r>
                <w:rPr>
                  <w:color w:val="auto"/>
                </w:rPr>
                <w:t>receiver2_type_of_automatic_calibrations</w:t>
              </w:r>
            </w:ins>
          </w:p>
        </w:tc>
        <w:tc>
          <w:tcPr>
            <w:tcW w:w="224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ins w:id="180" w:author="Ruefenacht Rolf" w:date="2022-06-16T07:09:00Z">
              <w:r>
                <w:rPr/>
                <w:t xml:space="preserve">Type </w:t>
              </w:r>
            </w:ins>
            <w:ins w:id="181" w:author="Ruefenacht Rolf" w:date="2022-06-16T07:09:00Z">
              <w:r>
                <w:rPr>
                  <w:color w:val="auto"/>
                </w:rPr>
                <w:t xml:space="preserve">of automatic </w:t>
              </w:r>
            </w:ins>
            <w:ins w:id="182" w:author="Ruefenacht Rolf" w:date="2022-06-16T07:09:00Z">
              <w:r>
                <w:rPr/>
                <w:t xml:space="preserve">calibrations performed for receiver 2 </w:t>
              </w:r>
            </w:ins>
          </w:p>
        </w:tc>
        <w:tc>
          <w:tcPr>
            <w:tcW w:w="2464"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pPr>
            <w:ins w:id="183" w:author="Ruefenacht Rolf" w:date="2022-06-16T07:09:00Z">
              <w:r>
                <w:rPr/>
                <w:t xml:space="preserve">as for receiver1. </w:t>
              </w:r>
            </w:ins>
          </w:p>
          <w:p>
            <w:pPr>
              <w:pStyle w:val="Normal"/>
              <w:jc w:val="left"/>
              <w:rPr/>
            </w:pPr>
            <w:ins w:id="185" w:author="Ruefenacht Rolf" w:date="2022-06-16T07:09:00Z">
              <w:r>
                <w:rPr/>
                <w:t>Only specify if n_receivers&gt;1. For n_receivers&gt;2 add receiver3, receiver4, receiver5 etc. to best describe your instrument</w:t>
              </w:r>
            </w:ins>
          </w:p>
        </w:tc>
      </w:tr>
      <w:tr>
        <w:trPr/>
        <w:tc>
          <w:tcPr>
            <w:tcW w:w="45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date_of_last_covariance_matrix</w:t>
            </w:r>
          </w:p>
        </w:tc>
        <w:tc>
          <w:tcPr>
            <w:tcW w:w="224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t>Time of last covariance update</w:t>
            </w:r>
          </w:p>
        </w:tc>
        <w:tc>
          <w:tcPr>
            <w:tcW w:w="2464"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color w:val="000000" w:themeColor="text1"/>
              </w:rPr>
            </w:pPr>
            <w:r>
              <w:rPr>
                <w:color w:val="000000" w:themeColor="text1"/>
              </w:rPr>
            </w:r>
          </w:p>
        </w:tc>
      </w:tr>
      <w:tr>
        <w:trPr/>
        <w:tc>
          <w:tcPr>
            <w:tcW w:w="45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type_of_automatic_calibrations</w:t>
            </w:r>
          </w:p>
        </w:tc>
        <w:tc>
          <w:tcPr>
            <w:tcW w:w="224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 xml:space="preserve">Description of the type of automatic calibrations performed including information at calibration interval and respective integration time </w:t>
            </w:r>
          </w:p>
        </w:tc>
        <w:tc>
          <w:tcPr>
            <w:tcW w:w="2464"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color w:val="000000" w:themeColor="text1"/>
              </w:rPr>
            </w:pPr>
            <w:r>
              <w:rPr>
                <w:color w:val="000000" w:themeColor="text1"/>
              </w:rPr>
              <w:t>if possible, prefer one of the following formulations:</w:t>
            </w:r>
          </w:p>
          <w:p>
            <w:pPr>
              <w:pStyle w:val="Normal"/>
              <w:jc w:val="left"/>
              <w:rPr>
                <w:color w:val="000000" w:themeColor="text1"/>
              </w:rPr>
            </w:pPr>
            <w:r>
              <w:rPr>
                <w:color w:val="000000" w:themeColor="text1"/>
              </w:rPr>
              <w:t>“</w:t>
            </w:r>
            <w:r>
              <w:rPr>
                <w:color w:val="000000" w:themeColor="text1"/>
              </w:rPr>
              <w:t>calibration with ambient temperature target and noise diode”</w:t>
            </w:r>
          </w:p>
          <w:p>
            <w:pPr>
              <w:pStyle w:val="Normal"/>
              <w:jc w:val="left"/>
              <w:rPr>
                <w:color w:val="000000" w:themeColor="text1"/>
              </w:rPr>
            </w:pPr>
            <w:r>
              <w:rPr>
                <w:color w:val="000000" w:themeColor="text1"/>
              </w:rPr>
              <w:t xml:space="preserve"> “</w:t>
            </w:r>
            <w:r>
              <w:rPr>
                <w:color w:val="000000" w:themeColor="text1"/>
              </w:rPr>
              <w:t>calibration with ambient temperature target and noise diode with high-frequency noise switching”</w:t>
            </w:r>
          </w:p>
          <w:p>
            <w:pPr>
              <w:pStyle w:val="Normal"/>
              <w:jc w:val="left"/>
              <w:rPr>
                <w:color w:val="000000" w:themeColor="text1"/>
              </w:rPr>
            </w:pPr>
            <w:r>
              <w:rPr>
                <w:color w:val="000000" w:themeColor="text1"/>
              </w:rPr>
              <w:t>“</w:t>
            </w:r>
            <w:r>
              <w:rPr>
                <w:color w:val="000000" w:themeColor="text1"/>
              </w:rPr>
              <w:t xml:space="preserve">calibration with ambient temperature target and quasi-opaque atmosphere at low elevation” </w:t>
            </w:r>
          </w:p>
          <w:p>
            <w:pPr>
              <w:pStyle w:val="Normal"/>
              <w:jc w:val="left"/>
              <w:rPr>
                <w:color w:val="000000" w:themeColor="text1"/>
              </w:rPr>
            </w:pPr>
            <w:r>
              <w:rPr>
                <w:color w:val="000000" w:themeColor="text1"/>
              </w:rPr>
              <w:t>“</w:t>
            </w:r>
            <w:r>
              <w:rPr>
                <w:color w:val="000000" w:themeColor="text1"/>
              </w:rPr>
              <w:t>sky tipping calibration”</w:t>
            </w:r>
          </w:p>
        </w:tc>
      </w:tr>
      <w:tr>
        <w:trPr/>
        <w:tc>
          <w:tcPr>
            <w:tcW w:w="45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instrument_history</w:t>
            </w:r>
          </w:p>
        </w:tc>
        <w:tc>
          <w:tcPr>
            <w:tcW w:w="224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Logbook repair/replacement work performed</w:t>
            </w:r>
          </w:p>
        </w:tc>
        <w:tc>
          <w:tcPr>
            <w:tcW w:w="2464"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color w:val="000000" w:themeColor="text1"/>
              </w:rPr>
            </w:pPr>
            <w:r>
              <w:rPr>
                <w:color w:val="000000" w:themeColor="text1"/>
              </w:rPr>
              <w:t>e.g. change of the radome, replacement of the infrared radiometer gold mirror, replacement of the temperature and humidity sensor unit.</w:t>
            </w:r>
          </w:p>
        </w:tc>
      </w:tr>
      <w:tr>
        <w:trPr/>
        <w:tc>
          <w:tcPr>
            <w:tcW w:w="45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ir_instrument_manufacturer</w:t>
            </w:r>
          </w:p>
        </w:tc>
        <w:tc>
          <w:tcPr>
            <w:tcW w:w="224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Manufacturer of the infrared radiometer</w:t>
            </w:r>
          </w:p>
        </w:tc>
        <w:tc>
          <w:tcPr>
            <w:tcW w:w="2464"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color w:val="000000" w:themeColor="text1"/>
              </w:rPr>
            </w:pPr>
            <w:r>
              <w:rPr>
                <w:color w:val="000000" w:themeColor="text1"/>
              </w:rPr>
              <w:t>e.g. Heitronics</w:t>
            </w:r>
          </w:p>
        </w:tc>
      </w:tr>
      <w:tr>
        <w:trPr/>
        <w:tc>
          <w:tcPr>
            <w:tcW w:w="45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ir_instrument_model</w:t>
            </w:r>
          </w:p>
        </w:tc>
        <w:tc>
          <w:tcPr>
            <w:tcW w:w="224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Infrared radiometer model</w:t>
            </w:r>
          </w:p>
        </w:tc>
        <w:tc>
          <w:tcPr>
            <w:tcW w:w="2464"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color w:val="000000" w:themeColor="text1"/>
              </w:rPr>
            </w:pPr>
            <w:r>
              <w:rPr>
                <w:color w:val="000000" w:themeColor="text1"/>
              </w:rPr>
              <w:t>e.g. KT19.85</w:t>
            </w:r>
          </w:p>
        </w:tc>
      </w:tr>
      <w:tr>
        <w:trPr/>
        <w:tc>
          <w:tcPr>
            <w:tcW w:w="45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ir_instrument_fabrication_year</w:t>
            </w:r>
          </w:p>
        </w:tc>
        <w:tc>
          <w:tcPr>
            <w:tcW w:w="224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Fabrication year of the infrared radiometer</w:t>
            </w:r>
          </w:p>
        </w:tc>
        <w:tc>
          <w:tcPr>
            <w:tcW w:w="2464"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color w:val="000000" w:themeColor="text1"/>
              </w:rPr>
            </w:pPr>
            <w:r>
              <w:rPr>
                <w:color w:val="000000" w:themeColor="text1"/>
              </w:rPr>
            </w:r>
          </w:p>
        </w:tc>
      </w:tr>
      <w:tr>
        <w:trPr/>
        <w:tc>
          <w:tcPr>
            <w:tcW w:w="45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met_instrument_manufacturer</w:t>
            </w:r>
          </w:p>
        </w:tc>
        <w:tc>
          <w:tcPr>
            <w:tcW w:w="224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Manufacturer of the weather station</w:t>
            </w:r>
          </w:p>
        </w:tc>
        <w:tc>
          <w:tcPr>
            <w:tcW w:w="2464"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color w:val="000000" w:themeColor="text1"/>
                <w:lang w:val="de-DE"/>
              </w:rPr>
            </w:pPr>
            <w:r>
              <w:rPr>
                <w:color w:val="000000" w:themeColor="text1"/>
                <w:lang w:val="de-DE"/>
              </w:rPr>
              <w:t>e.g. Vaisala, Lufft, Reinhardt</w:t>
            </w:r>
          </w:p>
        </w:tc>
      </w:tr>
      <w:tr>
        <w:trPr/>
        <w:tc>
          <w:tcPr>
            <w:tcW w:w="45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met_instrument_model</w:t>
            </w:r>
          </w:p>
        </w:tc>
        <w:tc>
          <w:tcPr>
            <w:tcW w:w="224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Weather station model</w:t>
            </w:r>
          </w:p>
        </w:tc>
        <w:tc>
          <w:tcPr>
            <w:tcW w:w="2464"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color w:val="000000" w:themeColor="text1"/>
              </w:rPr>
            </w:pPr>
            <w:r>
              <w:rPr>
                <w:color w:val="000000" w:themeColor="text1"/>
              </w:rPr>
              <w:t>e.g. WXT536, WS600, MWS3</w:t>
            </w:r>
          </w:p>
        </w:tc>
      </w:tr>
      <w:tr>
        <w:trPr/>
        <w:tc>
          <w:tcPr>
            <w:tcW w:w="45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met_instrument_fabrication_year</w:t>
            </w:r>
          </w:p>
        </w:tc>
        <w:tc>
          <w:tcPr>
            <w:tcW w:w="224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Fabrication year of the weather station</w:t>
            </w:r>
          </w:p>
        </w:tc>
        <w:tc>
          <w:tcPr>
            <w:tcW w:w="2464"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color w:val="000000" w:themeColor="text1"/>
              </w:rPr>
            </w:pPr>
            <w:r>
              <w:rPr>
                <w:color w:val="000000" w:themeColor="text1"/>
              </w:rPr>
            </w:r>
          </w:p>
        </w:tc>
      </w:tr>
      <w:tr>
        <w:trPr/>
        <w:tc>
          <w:tcPr>
            <w:tcW w:w="45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air_temperature_accuracy</w:t>
            </w:r>
          </w:p>
        </w:tc>
        <w:tc>
          <w:tcPr>
            <w:tcW w:w="224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Air temperature accuracy. Unit: K.</w:t>
            </w:r>
          </w:p>
        </w:tc>
        <w:tc>
          <w:tcPr>
            <w:tcW w:w="2464"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color w:val="000000" w:themeColor="text1"/>
              </w:rPr>
            </w:pPr>
            <w:r>
              <w:rPr>
                <w:i/>
                <w:color w:val="000000" w:themeColor="text1"/>
              </w:rPr>
              <w:t>Note: source of this variable will be specified, e.g. literature value, specified by manufacturer, result of validation effort</w:t>
            </w:r>
          </w:p>
        </w:tc>
      </w:tr>
      <w:tr>
        <w:trPr/>
        <w:tc>
          <w:tcPr>
            <w:tcW w:w="45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relative_humidity_accuracy</w:t>
            </w:r>
          </w:p>
        </w:tc>
        <w:tc>
          <w:tcPr>
            <w:tcW w:w="224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Relative humidity accuracy. Unit: 1.</w:t>
            </w:r>
          </w:p>
        </w:tc>
        <w:tc>
          <w:tcPr>
            <w:tcW w:w="2464"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rStyle w:val="Annotationreference"/>
                <w:color w:val="000000" w:themeColor="text1"/>
              </w:rPr>
            </w:pPr>
            <w:r>
              <w:rPr>
                <w:i/>
                <w:color w:val="000000" w:themeColor="text1"/>
              </w:rPr>
              <w:t>Note: source of this variable will be specified, e.g. literature value, specified by manufacturer, result of validation effort</w:t>
            </w:r>
          </w:p>
        </w:tc>
      </w:tr>
      <w:tr>
        <w:trPr/>
        <w:tc>
          <w:tcPr>
            <w:tcW w:w="45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air_pressure_accuracy</w:t>
            </w:r>
          </w:p>
        </w:tc>
        <w:tc>
          <w:tcPr>
            <w:tcW w:w="224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Air pressure accuracy. Unit: hPa.</w:t>
            </w:r>
          </w:p>
        </w:tc>
        <w:tc>
          <w:tcPr>
            <w:tcW w:w="2464"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rStyle w:val="Annotationreference"/>
                <w:color w:val="000000" w:themeColor="text1"/>
              </w:rPr>
            </w:pPr>
            <w:r>
              <w:rPr>
                <w:i/>
                <w:color w:val="000000" w:themeColor="text1"/>
              </w:rPr>
              <w:t>Note: source of this variable will be specified, e.g. literature value, specified by manufacturer, result of validation effort</w:t>
            </w:r>
          </w:p>
        </w:tc>
      </w:tr>
      <w:tr>
        <w:trPr/>
        <w:tc>
          <w:tcPr>
            <w:tcW w:w="45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rain_rate_accuracy</w:t>
            </w:r>
          </w:p>
        </w:tc>
        <w:tc>
          <w:tcPr>
            <w:tcW w:w="224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Rain rate accuracy. Unit: mm/h.</w:t>
            </w:r>
          </w:p>
        </w:tc>
        <w:tc>
          <w:tcPr>
            <w:tcW w:w="2464"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rStyle w:val="Annotationreference"/>
                <w:color w:val="000000" w:themeColor="text1"/>
              </w:rPr>
            </w:pPr>
            <w:r>
              <w:rPr>
                <w:i/>
                <w:color w:val="000000" w:themeColor="text1"/>
              </w:rPr>
              <w:t>Note: source of this variable will be specified, e.g. literature value, specified by manufacturer, result of validation effort</w:t>
            </w:r>
          </w:p>
        </w:tc>
      </w:tr>
      <w:tr>
        <w:trPr/>
        <w:tc>
          <w:tcPr>
            <w:tcW w:w="45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wind_direction_accuracy</w:t>
            </w:r>
          </w:p>
        </w:tc>
        <w:tc>
          <w:tcPr>
            <w:tcW w:w="224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Wind direction accuracy. Unit: degrees.</w:t>
            </w:r>
          </w:p>
        </w:tc>
        <w:tc>
          <w:tcPr>
            <w:tcW w:w="2464"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rStyle w:val="Annotationreference"/>
                <w:color w:val="000000" w:themeColor="text1"/>
              </w:rPr>
            </w:pPr>
            <w:r>
              <w:rPr>
                <w:i/>
                <w:color w:val="000000" w:themeColor="text1"/>
              </w:rPr>
              <w:t>Note: source of this variable will be specified, e.g. literature value, specified by manufacturer, result of validation effort</w:t>
            </w:r>
          </w:p>
        </w:tc>
      </w:tr>
      <w:tr>
        <w:trPr/>
        <w:tc>
          <w:tcPr>
            <w:tcW w:w="45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wind_speed_accuracy</w:t>
            </w:r>
          </w:p>
        </w:tc>
        <w:tc>
          <w:tcPr>
            <w:tcW w:w="224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Wind speed accuracy. Unit: m/s.</w:t>
            </w:r>
          </w:p>
        </w:tc>
        <w:tc>
          <w:tcPr>
            <w:tcW w:w="2464" w:type="dxa"/>
            <w:tcBorders>
              <w:top w:val="single" w:sz="8" w:space="0" w:color="000000"/>
              <w:left w:val="single" w:sz="8" w:space="0" w:color="000000"/>
              <w:bottom w:val="single" w:sz="8" w:space="0" w:color="000000"/>
              <w:right w:val="single" w:sz="8" w:space="0" w:color="000000"/>
            </w:tcBorders>
          </w:tcPr>
          <w:p>
            <w:pPr>
              <w:pStyle w:val="Normal"/>
              <w:spacing w:before="120" w:after="0"/>
              <w:jc w:val="left"/>
              <w:rPr>
                <w:rStyle w:val="Annotationreference"/>
                <w:color w:val="000000" w:themeColor="text1"/>
              </w:rPr>
            </w:pPr>
            <w:r>
              <w:rPr>
                <w:i/>
                <w:color w:val="000000" w:themeColor="text1"/>
              </w:rPr>
              <w:t>Note: source of this variable will be specified, e.g. literature value, specified by manufacturer, result of validation effort</w:t>
            </w:r>
          </w:p>
        </w:tc>
      </w:tr>
    </w:tbl>
    <w:p>
      <w:pPr>
        <w:pStyle w:val="Normal"/>
        <w:rPr/>
      </w:pPr>
      <w:r>
        <w:rPr/>
      </w:r>
    </w:p>
    <w:p>
      <w:pPr>
        <w:pStyle w:val="Heading2"/>
        <w:numPr>
          <w:ilvl w:val="1"/>
          <w:numId w:val="2"/>
        </w:numPr>
        <w:ind w:left="993" w:hanging="426"/>
        <w:rPr/>
      </w:pPr>
      <w:r>
        <w:rPr/>
        <w:t>Dimensions</w:t>
      </w:r>
    </w:p>
    <w:tbl>
      <w:tblPr>
        <w:tblW w:w="9260" w:type="dxa"/>
        <w:jc w:val="left"/>
        <w:tblInd w:w="0" w:type="dxa"/>
        <w:tblCellMar>
          <w:top w:w="72" w:type="dxa"/>
          <w:left w:w="134" w:type="dxa"/>
          <w:bottom w:w="72" w:type="dxa"/>
          <w:right w:w="144" w:type="dxa"/>
        </w:tblCellMar>
        <w:tblLook w:val="0420" w:noHBand="0" w:noVBand="1" w:firstColumn="0" w:lastRow="0" w:lastColumn="0" w:firstRow="1"/>
      </w:tblPr>
      <w:tblGrid>
        <w:gridCol w:w="2825"/>
        <w:gridCol w:w="6434"/>
      </w:tblGrid>
      <w:tr>
        <w:trPr>
          <w:trHeight w:val="584" w:hRule="atLeast"/>
        </w:trPr>
        <w:tc>
          <w:tcPr>
            <w:tcW w:w="282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rPr>
                <w:b/>
                <w:b/>
              </w:rPr>
            </w:pPr>
            <w:r>
              <w:rPr>
                <w:b/>
                <w:lang w:val="de-CH"/>
              </w:rPr>
              <w:t>Dimension name</w:t>
            </w:r>
          </w:p>
        </w:tc>
        <w:tc>
          <w:tcPr>
            <w:tcW w:w="6434"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rPr>
                <w:b/>
                <w:b/>
              </w:rPr>
            </w:pPr>
            <w:r>
              <w:rPr>
                <w:b/>
                <w:lang w:val="de-CH"/>
              </w:rPr>
              <w:t>Description</w:t>
            </w:r>
          </w:p>
        </w:tc>
      </w:tr>
      <w:tr>
        <w:trPr>
          <w:trHeight w:val="584" w:hRule="atLeast"/>
        </w:trPr>
        <w:tc>
          <w:tcPr>
            <w:tcW w:w="28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before="120" w:after="0"/>
              <w:jc w:val="both"/>
              <w:rPr/>
            </w:pPr>
            <w:r>
              <w:rPr/>
              <w:t>time</w:t>
            </w:r>
          </w:p>
        </w:tc>
        <w:tc>
          <w:tcPr>
            <w:tcW w:w="643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before="120" w:after="0"/>
              <w:jc w:val="both"/>
              <w:rPr/>
            </w:pPr>
            <w:r>
              <w:rPr/>
            </w:r>
          </w:p>
        </w:tc>
      </w:tr>
      <w:tr>
        <w:trPr>
          <w:trHeight w:val="584" w:hRule="atLeast"/>
        </w:trPr>
        <w:tc>
          <w:tcPr>
            <w:tcW w:w="282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rPr>
                <w:color w:val="000000" w:themeColor="text1"/>
              </w:rPr>
            </w:pPr>
            <w:r>
              <w:rPr>
                <w:color w:val="000000" w:themeColor="text1"/>
              </w:rPr>
              <w:t>frequency</w:t>
            </w:r>
          </w:p>
        </w:tc>
        <w:tc>
          <w:tcPr>
            <w:tcW w:w="6434"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rPr>
                <w:color w:val="000000" w:themeColor="text1"/>
              </w:rPr>
            </w:pPr>
            <w:r>
              <w:rPr>
                <w:color w:val="000000" w:themeColor="text1"/>
              </w:rPr>
              <w:t>Number of microwave channels</w:t>
            </w:r>
          </w:p>
        </w:tc>
      </w:tr>
      <w:tr>
        <w:trPr>
          <w:trHeight w:val="584" w:hRule="exact"/>
        </w:trPr>
        <w:tc>
          <w:tcPr>
            <w:tcW w:w="282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rPr>
                <w:color w:val="000000" w:themeColor="text1"/>
                <w:highlight w:val="yellow"/>
              </w:rPr>
            </w:pPr>
            <w:r>
              <w:rPr>
                <w:color w:val="000000" w:themeColor="text1"/>
              </w:rPr>
              <w:t>ir_wavelength</w:t>
            </w:r>
          </w:p>
        </w:tc>
        <w:tc>
          <w:tcPr>
            <w:tcW w:w="6434"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rPr>
                <w:color w:val="000000" w:themeColor="text1"/>
              </w:rPr>
            </w:pPr>
            <w:r>
              <w:rPr>
                <w:color w:val="000000" w:themeColor="text1"/>
              </w:rPr>
              <w:t>Number of infrared channels</w:t>
            </w:r>
          </w:p>
        </w:tc>
      </w:tr>
      <w:tr>
        <w:trPr>
          <w:trHeight w:val="584" w:hRule="exact"/>
        </w:trPr>
        <w:tc>
          <w:tcPr>
            <w:tcW w:w="282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rPr>
                <w:color w:val="000000" w:themeColor="text1"/>
              </w:rPr>
            </w:pPr>
            <w:r>
              <w:rPr>
                <w:color w:val="000000" w:themeColor="text1"/>
              </w:rPr>
              <w:t>receiver_nb</w:t>
            </w:r>
          </w:p>
        </w:tc>
        <w:tc>
          <w:tcPr>
            <w:tcW w:w="6434"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rPr>
                <w:color w:val="000000" w:themeColor="text1"/>
              </w:rPr>
            </w:pPr>
            <w:r>
              <w:rPr>
                <w:color w:val="000000" w:themeColor="text1"/>
              </w:rPr>
              <w:t>Number of  receivers (e.g. distinct receivers for K- and V-band)</w:t>
            </w:r>
          </w:p>
        </w:tc>
      </w:tr>
    </w:tbl>
    <w:p>
      <w:pPr>
        <w:pStyle w:val="Normal"/>
        <w:rPr/>
      </w:pPr>
      <w:r>
        <w:rPr/>
      </w:r>
    </w:p>
    <w:p>
      <w:pPr>
        <w:pStyle w:val="Heading2"/>
        <w:numPr>
          <w:ilvl w:val="1"/>
          <w:numId w:val="2"/>
        </w:numPr>
        <w:ind w:left="993" w:hanging="426"/>
        <w:rPr/>
      </w:pPr>
      <w:r>
        <w:rPr/>
        <w:t>Variables</w:t>
      </w:r>
    </w:p>
    <w:p>
      <w:pPr>
        <w:pStyle w:val="Normal"/>
        <w:rPr/>
      </w:pPr>
      <w:r>
        <w:rPr/>
      </w:r>
    </w:p>
    <w:tbl>
      <w:tblPr>
        <w:tblW w:w="9488" w:type="dxa"/>
        <w:jc w:val="left"/>
        <w:tblInd w:w="0" w:type="dxa"/>
        <w:tblCellMar>
          <w:top w:w="72" w:type="dxa"/>
          <w:left w:w="134" w:type="dxa"/>
          <w:bottom w:w="72" w:type="dxa"/>
          <w:right w:w="144" w:type="dxa"/>
        </w:tblCellMar>
        <w:tblLook w:val="0420" w:noHBand="0" w:noVBand="1" w:firstColumn="0" w:lastRow="0" w:lastColumn="0" w:firstRow="1"/>
      </w:tblPr>
      <w:tblGrid>
        <w:gridCol w:w="3229"/>
        <w:gridCol w:w="2881"/>
        <w:gridCol w:w="3378"/>
      </w:tblGrid>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b/>
                <w:bCs/>
              </w:rPr>
              <w:t>Variable name</w:t>
            </w:r>
          </w:p>
        </w:tc>
        <w:tc>
          <w:tcPr>
            <w:tcW w:w="288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b/>
                <w:bCs/>
              </w:rPr>
              <w:t>Long_name</w:t>
            </w:r>
          </w:p>
        </w:tc>
        <w:tc>
          <w:tcPr>
            <w:tcW w:w="337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b/>
                <w:bCs/>
              </w:rPr>
              <w:t>Attributes</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FF0000"/>
              </w:rPr>
            </w:pPr>
            <w:r>
              <w:rPr/>
              <w:t>time</w:t>
            </w:r>
          </w:p>
          <w:p>
            <w:pPr>
              <w:pStyle w:val="Normal"/>
              <w:jc w:val="left"/>
              <w:rPr/>
            </w:pPr>
            <w:r>
              <w:rPr/>
            </w:r>
          </w:p>
        </w:tc>
        <w:tc>
          <w:tcPr>
            <w:tcW w:w="288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Time (UTC) of the measurement</w:t>
            </w:r>
          </w:p>
        </w:tc>
        <w:tc>
          <w:tcPr>
            <w:tcW w:w="337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standard_name: time</w:t>
            </w:r>
          </w:p>
          <w:p>
            <w:pPr>
              <w:pStyle w:val="Normal"/>
              <w:jc w:val="left"/>
              <w:rPr/>
            </w:pPr>
            <w:r>
              <w:rPr/>
              <w:t>dimension: time</w:t>
            </w:r>
          </w:p>
          <w:p>
            <w:pPr>
              <w:pStyle w:val="Normal"/>
              <w:jc w:val="left"/>
              <w:rPr>
                <w:color w:val="FF0000"/>
              </w:rPr>
            </w:pPr>
            <w:r>
              <w:rPr/>
              <w:t xml:space="preserve">units: seconds since 1970-01-01 00:00:00.000 </w:t>
            </w:r>
          </w:p>
          <w:p>
            <w:pPr>
              <w:pStyle w:val="Normal"/>
              <w:jc w:val="left"/>
              <w:rPr/>
            </w:pPr>
            <w:r>
              <w:rPr/>
              <w:t>bounds = “time_bnds” ;</w:t>
            </w:r>
          </w:p>
          <w:p>
            <w:pPr>
              <w:pStyle w:val="Normal"/>
              <w:jc w:val="left"/>
              <w:rPr/>
            </w:pPr>
            <w:r>
              <w:rPr/>
              <w:t>comment = "Time indication of samples is at end of integration-time" ;</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time_bnds</w:t>
            </w:r>
          </w:p>
        </w:tc>
        <w:tc>
          <w:tcPr>
            <w:tcW w:w="288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Start and end time (UTC) of the measurement</w:t>
            </w:r>
          </w:p>
        </w:tc>
        <w:tc>
          <w:tcPr>
            <w:tcW w:w="337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dimension: time, bnds</w:t>
            </w:r>
          </w:p>
          <w:p>
            <w:pPr>
              <w:pStyle w:val="Normal"/>
              <w:jc w:val="left"/>
              <w:rPr/>
            </w:pPr>
            <w:r>
              <w:rPr/>
              <w:t>units: seconds since 1970-01-01 00:00:00.000</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station_latitude</w:t>
            </w:r>
          </w:p>
        </w:tc>
        <w:tc>
          <w:tcPr>
            <w:tcW w:w="288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Latitude of measurement station</w:t>
            </w:r>
          </w:p>
        </w:tc>
        <w:tc>
          <w:tcPr>
            <w:tcW w:w="337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standard_name : latitude</w:t>
            </w:r>
          </w:p>
          <w:p>
            <w:pPr>
              <w:pStyle w:val="Normal"/>
              <w:jc w:val="left"/>
              <w:rPr/>
            </w:pPr>
            <w:r>
              <w:rPr/>
              <w:t>dimension: time</w:t>
            </w:r>
          </w:p>
          <w:p>
            <w:pPr>
              <w:pStyle w:val="Normal"/>
              <w:jc w:val="left"/>
              <w:rPr/>
            </w:pPr>
            <w:r>
              <w:rPr/>
              <w:t>units : degree_north</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station_longitude</w:t>
            </w:r>
          </w:p>
        </w:tc>
        <w:tc>
          <w:tcPr>
            <w:tcW w:w="288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Longitude of measurement station</w:t>
            </w:r>
          </w:p>
        </w:tc>
        <w:tc>
          <w:tcPr>
            <w:tcW w:w="337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standard_name : longitude</w:t>
            </w:r>
          </w:p>
          <w:p>
            <w:pPr>
              <w:pStyle w:val="Normal"/>
              <w:jc w:val="left"/>
              <w:rPr/>
            </w:pPr>
            <w:r>
              <w:rPr/>
              <w:t>dimension: time</w:t>
            </w:r>
          </w:p>
          <w:p>
            <w:pPr>
              <w:pStyle w:val="Normal"/>
              <w:jc w:val="left"/>
              <w:rPr/>
            </w:pPr>
            <w:r>
              <w:rPr/>
              <w:t>units : degree_east</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station_altitude</w:t>
            </w:r>
          </w:p>
        </w:tc>
        <w:tc>
          <w:tcPr>
            <w:tcW w:w="288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Altitude above mean sea level of measurement station</w:t>
            </w:r>
          </w:p>
        </w:tc>
        <w:tc>
          <w:tcPr>
            <w:tcW w:w="337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standard_name: altitude</w:t>
            </w:r>
          </w:p>
          <w:p>
            <w:pPr>
              <w:pStyle w:val="Normal"/>
              <w:jc w:val="left"/>
              <w:rPr/>
            </w:pPr>
            <w:r>
              <w:rPr/>
              <w:t>dimension: time</w:t>
            </w:r>
          </w:p>
          <w:p>
            <w:pPr>
              <w:pStyle w:val="Normal"/>
              <w:jc w:val="left"/>
              <w:rPr/>
            </w:pPr>
            <w:r>
              <w:rPr/>
              <w:t>units: m</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ins w:id="186" w:author="Ruefenacht Rolf" w:date="2022-06-16T07:10:00Z">
              <w:r>
                <w:rPr>
                  <w:lang w:val="fr-CH"/>
                </w:rPr>
                <w:t>frequency</w:t>
              </w:r>
            </w:ins>
            <w:del w:id="187" w:author="Ruefenacht Rolf" w:date="2022-06-16T07:10:00Z">
              <w:r>
                <w:rPr>
                  <w:color w:val="000000" w:themeColor="text1"/>
                  <w:lang w:val="fr-CH"/>
                </w:rPr>
                <w:delText>frequency</w:delText>
              </w:r>
            </w:del>
          </w:p>
        </w:tc>
        <w:tc>
          <w:tcPr>
            <w:tcW w:w="288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ins w:id="188" w:author="Ruefenacht Rolf" w:date="2022-06-16T07:10:00Z">
              <w:bookmarkStart w:id="7" w:name="__DdeLink__3603_200284015"/>
              <w:r>
                <w:rPr/>
                <w:t>Nominal c</w:t>
              </w:r>
            </w:ins>
            <w:ins w:id="189" w:author="Ruefenacht Rolf" w:date="2022-06-16T07:10:00Z">
              <w:commentRangeStart w:id="5"/>
              <w:r>
                <w:rPr/>
                <w:t xml:space="preserve">entre </w:t>
              </w:r>
            </w:ins>
            <w:r>
              <w:rPr/>
            </w:r>
            <w:ins w:id="190" w:author="Ruefenacht Rolf" w:date="2022-06-16T07:10:00Z">
              <w:commentRangeEnd w:id="5"/>
              <w:r>
                <w:commentReference w:id="5"/>
              </w:r>
              <w:r>
                <w:rPr/>
                <w:t>Frequency of microwave channels</w:t>
              </w:r>
            </w:ins>
            <w:del w:id="191" w:author="Ruefenacht Rolf" w:date="2022-06-16T07:10:00Z">
              <w:bookmarkEnd w:id="7"/>
              <w:r>
                <w:rPr>
                  <w:color w:val="000000" w:themeColor="text1"/>
                </w:rPr>
                <w:delText>Frequency of microwave channels</w:delText>
              </w:r>
            </w:del>
          </w:p>
        </w:tc>
        <w:tc>
          <w:tcPr>
            <w:tcW w:w="337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ins w:id="192" w:author="Ruefenacht Rolf" w:date="2022-06-16T07:10:00Z">
              <w:r>
                <w:rPr/>
                <w:t>standard_name : radiation_frequency</w:t>
              </w:r>
            </w:ins>
          </w:p>
          <w:p>
            <w:pPr>
              <w:pStyle w:val="Normal"/>
              <w:jc w:val="left"/>
              <w:rPr>
                <w:lang w:val="en-US"/>
                <w:ins w:id="195" w:author="Ruefenacht Rolf" w:date="2022-06-16T07:10:00Z"/>
              </w:rPr>
            </w:pPr>
            <w:ins w:id="194" w:author="Ruefenacht Rolf" w:date="2022-06-16T07:10:00Z">
              <w:r>
                <w:rPr>
                  <w:lang w:val="en-US"/>
                </w:rPr>
                <w:t>dimension: frequency</w:t>
              </w:r>
            </w:ins>
          </w:p>
          <w:p>
            <w:pPr>
              <w:pStyle w:val="Normal"/>
              <w:jc w:val="left"/>
              <w:rPr>
                <w:lang w:val="en-US"/>
                <w:ins w:id="197" w:author="Ruefenacht Rolf" w:date="2022-06-16T07:10:00Z"/>
              </w:rPr>
            </w:pPr>
            <w:ins w:id="196" w:author="Ruefenacht Rolf" w:date="2022-06-16T07:10:00Z">
              <w:r>
                <w:rPr>
                  <w:lang w:val="en-US"/>
                </w:rPr>
                <w:t>units: GHz</w:t>
              </w:r>
            </w:ins>
          </w:p>
          <w:p>
            <w:pPr>
              <w:pStyle w:val="Normal"/>
              <w:jc w:val="left"/>
              <w:rPr>
                <w:color w:val="000000" w:themeColor="text1"/>
                <w:del w:id="202" w:author="Ruefenacht Rolf" w:date="2022-06-16T07:10:00Z"/>
              </w:rPr>
            </w:pPr>
            <w:ins w:id="198" w:author="Ruefenacht Rolf" w:date="2022-06-16T07:10:00Z">
              <w:r>
                <w:rPr>
                  <w:color w:val="000000" w:themeColor="text1"/>
                </w:rPr>
                <w:t>comment: “</w:t>
              </w:r>
            </w:ins>
            <w:ins w:id="199" w:author="Ruefenacht Rolf" w:date="2022-06-16T07:10:00Z">
              <w:bookmarkStart w:id="8" w:name="__DdeLink__3611_200284015"/>
              <w:r>
                <w:rPr>
                  <w:color w:val="000000" w:themeColor="text1"/>
                </w:rPr>
                <w:t>1) For double-sideband receivers, frequency corresponds to the local oscillator frequency whereas the radio frequency of the upper/lower sideband is frequency+/-sideband_IF_separation. 2) In case of known offset between the real and the nominal frequency of some channels, frequency+freq_shift gives more accurate  values.</w:t>
              </w:r>
            </w:ins>
            <w:ins w:id="200" w:author="Ruefenacht Rolf" w:date="2022-06-16T07:10:00Z">
              <w:bookmarkEnd w:id="8"/>
              <w:r>
                <w:rPr>
                  <w:color w:val="000000" w:themeColor="text1"/>
                </w:rPr>
                <w:t>”</w:t>
              </w:r>
            </w:ins>
            <w:del w:id="201" w:author="Ruefenacht Rolf" w:date="2022-06-16T07:10:00Z">
              <w:r>
                <w:rPr>
                  <w:color w:val="000000" w:themeColor="text1"/>
                </w:rPr>
                <w:delText>standard_name : radiation_frequency</w:delText>
              </w:r>
            </w:del>
          </w:p>
          <w:p>
            <w:pPr>
              <w:pStyle w:val="Normal"/>
              <w:jc w:val="left"/>
              <w:rPr>
                <w:color w:val="000000" w:themeColor="text1"/>
                <w:lang w:val="en-US"/>
                <w:del w:id="204" w:author="Ruefenacht Rolf" w:date="2022-06-16T07:10:00Z"/>
              </w:rPr>
            </w:pPr>
            <w:del w:id="203" w:author="Ruefenacht Rolf" w:date="2022-06-16T07:10:00Z">
              <w:r>
                <w:rPr>
                  <w:color w:val="000000" w:themeColor="text1"/>
                  <w:lang w:val="en-US"/>
                </w:rPr>
                <w:delText>dimension: frequency</w:delText>
              </w:r>
            </w:del>
          </w:p>
          <w:p>
            <w:pPr>
              <w:pStyle w:val="Normal"/>
              <w:jc w:val="left"/>
              <w:rPr>
                <w:color w:val="000000" w:themeColor="text1"/>
                <w:lang w:val="en-US"/>
                <w:del w:id="206" w:author="Ruefenacht Rolf" w:date="2022-06-16T07:10:00Z"/>
              </w:rPr>
            </w:pPr>
            <w:del w:id="205" w:author="Ruefenacht Rolf" w:date="2022-06-16T07:10:00Z">
              <w:r>
                <w:rPr>
                  <w:color w:val="000000" w:themeColor="text1"/>
                  <w:lang w:val="en-US"/>
                </w:rPr>
                <w:delText>units: GHz</w:delText>
              </w:r>
            </w:del>
          </w:p>
          <w:p>
            <w:pPr>
              <w:pStyle w:val="Normal"/>
              <w:jc w:val="left"/>
              <w:rPr>
                <w:color w:val="000000" w:themeColor="text1"/>
                <w:lang w:val="en-US"/>
              </w:rPr>
            </w:pPr>
            <w:del w:id="207" w:author="Ruefenacht Rolf" w:date="2022-06-16T07:10:00Z">
              <w:r>
                <w:rPr>
                  <w:color w:val="000000" w:themeColor="text1"/>
                </w:rPr>
                <w:delText>comment: “For more accurate frequency values use frequency+freq_shift.”</w:delText>
              </w:r>
            </w:del>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receiver_nb</w:t>
            </w:r>
          </w:p>
        </w:tc>
        <w:tc>
          <w:tcPr>
            <w:tcW w:w="288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Number of the microwave receiver</w:t>
            </w:r>
          </w:p>
        </w:tc>
        <w:tc>
          <w:tcPr>
            <w:tcW w:w="337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dimension: receiver_nb</w:t>
            </w:r>
          </w:p>
          <w:p>
            <w:pPr>
              <w:pStyle w:val="Normal"/>
              <w:jc w:val="left"/>
              <w:rPr/>
            </w:pPr>
            <w:r>
              <w:rPr/>
              <w:t>comment: “Different numbers correspond to distinct receiver boards. The variable receiver indicates which frequency channels correspond to each receiver board.”</w:t>
            </w:r>
          </w:p>
          <w:p>
            <w:pPr>
              <w:pStyle w:val="Normal"/>
              <w:jc w:val="left"/>
              <w:rPr/>
            </w:pPr>
            <w:r>
              <w:rPr/>
              <w:t>can contain numbers 1, 2, ...</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receiver</w:t>
            </w:r>
          </w:p>
        </w:tc>
        <w:tc>
          <w:tcPr>
            <w:tcW w:w="288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Corresponding microwave receiver for each channel</w:t>
            </w:r>
          </w:p>
        </w:tc>
        <w:tc>
          <w:tcPr>
            <w:tcW w:w="337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dimension: frequency</w:t>
            </w:r>
          </w:p>
          <w:p>
            <w:pPr>
              <w:pStyle w:val="Normal"/>
              <w:jc w:val="left"/>
              <w:rPr/>
            </w:pPr>
            <w:r>
              <w:rPr/>
              <w:t>comment: “Different numbers correspond to distinct receiver boards defined in receiver_nb.”</w:t>
            </w:r>
          </w:p>
          <w:p>
            <w:pPr>
              <w:pStyle w:val="Normal"/>
              <w:jc w:val="left"/>
              <w:rPr/>
            </w:pPr>
            <w:r>
              <w:rPr/>
              <w:t>can contain numbers 1, 2, ...</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bandwidth</w:t>
            </w:r>
          </w:p>
        </w:tc>
        <w:tc>
          <w:tcPr>
            <w:tcW w:w="288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Bandwidth (3 dB) of the microwave channels</w:t>
            </w:r>
          </w:p>
        </w:tc>
        <w:tc>
          <w:tcPr>
            <w:tcW w:w="337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dimension: frequency</w:t>
            </w:r>
          </w:p>
          <w:p>
            <w:pPr>
              <w:pStyle w:val="Normal"/>
              <w:jc w:val="left"/>
              <w:rPr>
                <w:color w:val="000000" w:themeColor="text1"/>
              </w:rPr>
            </w:pPr>
            <w:r>
              <w:rPr>
                <w:color w:val="000000" w:themeColor="text1"/>
              </w:rPr>
              <w:t>Units: GHz</w:t>
            </w:r>
          </w:p>
          <w:p>
            <w:pPr>
              <w:pStyle w:val="Normal"/>
              <w:jc w:val="left"/>
              <w:rPr>
                <w:color w:val="000000" w:themeColor="text1"/>
              </w:rPr>
            </w:pPr>
            <w:r>
              <w:rPr>
                <w:color w:val="000000" w:themeColor="text1"/>
              </w:rPr>
              <w:t>_FillValue: -999.9</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lang w:val="fr-CH"/>
              </w:rPr>
            </w:pPr>
            <w:ins w:id="208" w:author="Ruefenacht Rolf" w:date="2022-06-16T07:11:00Z">
              <w:r>
                <w:rPr>
                  <w:color w:val="000000" w:themeColor="text1"/>
                </w:rPr>
                <w:t>n_sidebands</w:t>
              </w:r>
            </w:ins>
            <w:ins w:id="209" w:author="Ruefenacht Rolf" w:date="2022-06-16T07:11:00Z">
              <w:r>
                <w:rPr/>
                <w:commentReference w:id="6"/>
              </w:r>
            </w:ins>
            <w:ins w:id="210" w:author="Ruefenacht Rolf" w:date="2022-06-16T07:11:00Z">
              <w:r>
                <w:rPr/>
                <w:commentReference w:id="7"/>
              </w:r>
            </w:ins>
            <w:ins w:id="211" w:author="Ruefenacht Rolf" w:date="2022-06-16T07:11:00Z">
              <w:r>
                <w:rPr/>
                <w:commentReference w:id="8"/>
              </w:r>
            </w:ins>
            <w:del w:id="212" w:author="Ruefenacht Rolf" w:date="2022-06-16T07:11:00Z">
              <w:r>
                <w:rPr>
                  <w:color w:val="000000" w:themeColor="text1"/>
                </w:rPr>
                <w:delText>n_sidebands</w:delText>
              </w:r>
            </w:del>
          </w:p>
        </w:tc>
        <w:tc>
          <w:tcPr>
            <w:tcW w:w="288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ins w:id="213" w:author="Ruefenacht Rolf" w:date="2022-06-16T07:11:00Z">
              <w:r>
                <w:rPr/>
                <w:t>Number of sidebands</w:t>
              </w:r>
            </w:ins>
            <w:del w:id="214" w:author="Ruefenacht Rolf" w:date="2022-06-16T07:11:00Z">
              <w:r>
                <w:rPr/>
                <w:delText>Number of sidebands</w:delText>
              </w:r>
            </w:del>
          </w:p>
        </w:tc>
        <w:tc>
          <w:tcPr>
            <w:tcW w:w="337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ins w:id="215" w:author="Ruefenacht Rolf" w:date="2022-06-16T07:11:00Z">
              <w:r>
                <w:rPr/>
                <w:t>dimension: receiver_nb</w:t>
              </w:r>
            </w:ins>
          </w:p>
          <w:p>
            <w:pPr>
              <w:pStyle w:val="Normal"/>
              <w:jc w:val="left"/>
              <w:rPr/>
            </w:pPr>
            <w:ins w:id="217" w:author="Ruefenacht Rolf" w:date="2022-06-16T07:11:00Z">
              <w:r>
                <w:rPr/>
                <w:t>comment: “0 corresponds to direct-detection receivers, 1 to single-sideband, 2 to double-sideband receivers. For double sideband, the frequency separation of sidebands is indicated in sideband_IF_separation.”</w:t>
              </w:r>
            </w:ins>
          </w:p>
          <w:p>
            <w:pPr>
              <w:pStyle w:val="Normal"/>
              <w:jc w:val="left"/>
              <w:rPr>
                <w:del w:id="221" w:author="Ruefenacht Rolf" w:date="2022-06-16T07:11:00Z"/>
              </w:rPr>
            </w:pPr>
            <w:ins w:id="219" w:author="Ruefenacht Rolf" w:date="2022-06-16T07:11:00Z">
              <w:r>
                <w:rPr/>
                <w:t>units: 1</w:t>
              </w:r>
            </w:ins>
            <w:del w:id="220" w:author="Ruefenacht Rolf" w:date="2022-06-16T07:11:00Z">
              <w:r>
                <w:rPr/>
                <w:delText>dimension: receiver_nb</w:delText>
              </w:r>
            </w:del>
          </w:p>
          <w:p>
            <w:pPr>
              <w:pStyle w:val="Normal"/>
              <w:jc w:val="left"/>
              <w:rPr>
                <w:del w:id="223" w:author="Ruefenacht Rolf" w:date="2022-06-16T07:11:00Z"/>
              </w:rPr>
            </w:pPr>
            <w:del w:id="222" w:author="Ruefenacht Rolf" w:date="2022-06-16T07:11:00Z">
              <w:r>
                <w:rPr/>
                <w:delText>comment: “1 corresponds to single-sideband or direct detection receivers, 2 to double-sideband. The frequency separation of sidebands is indicated in sideband_IF_separation.”</w:delText>
              </w:r>
            </w:del>
          </w:p>
          <w:p>
            <w:pPr>
              <w:pStyle w:val="Normal"/>
              <w:jc w:val="left"/>
              <w:rPr>
                <w:color w:val="000000" w:themeColor="text1"/>
              </w:rPr>
            </w:pPr>
            <w:del w:id="224" w:author="Ruefenacht Rolf" w:date="2022-06-16T07:11:00Z">
              <w:r>
                <w:rPr/>
                <w:delText>units: 1</w:delText>
              </w:r>
            </w:del>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ins w:id="225" w:author="Ruefenacht Rolf" w:date="2022-06-16T07:11:00Z">
              <w:r>
                <w:rPr/>
                <w:t>sideband_IF_separation</w:t>
              </w:r>
            </w:ins>
            <w:del w:id="226" w:author="Ruefenacht Rolf" w:date="2022-06-16T07:11:00Z">
              <w:r>
                <w:rPr/>
                <w:delText>sideband_IF_separation</w:delText>
              </w:r>
            </w:del>
          </w:p>
        </w:tc>
        <w:tc>
          <w:tcPr>
            <w:tcW w:w="288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ins w:id="227" w:author="Ruefenacht Rolf" w:date="2022-06-16T07:11:00Z">
              <w:r>
                <w:rPr/>
                <w:t xml:space="preserve"> </w:t>
              </w:r>
            </w:ins>
            <w:ins w:id="228" w:author="Ruefenacht Rolf" w:date="2022-06-16T07:11:00Z">
              <w:r>
                <w:rPr/>
                <w:t>IF centre frequency as abs(RF-LO)</w:t>
              </w:r>
            </w:ins>
            <w:del w:id="229" w:author="Ruefenacht Rolf" w:date="2022-06-16T07:11:00Z">
              <w:r>
                <w:rPr/>
                <w:delText>HARRY COMES UP WITH PROPOSITION</w:delText>
              </w:r>
            </w:del>
          </w:p>
        </w:tc>
        <w:tc>
          <w:tcPr>
            <w:tcW w:w="337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ins w:id="230" w:author="Ruefenacht Rolf" w:date="2022-06-16T07:11:00Z">
              <w:r>
                <w:rPr/>
                <w:t>dimension: frequency</w:t>
              </w:r>
            </w:ins>
          </w:p>
          <w:p>
            <w:pPr>
              <w:pStyle w:val="Normal"/>
              <w:jc w:val="left"/>
              <w:rPr/>
            </w:pPr>
            <w:ins w:id="232" w:author="Ruefenacht Rolf" w:date="2022-06-16T07:11:00Z">
              <w:r>
                <w:rPr/>
                <w:t>comment: “For double sideband channels, this is the positive and negative frequency offset of the two sidebands around the centre frequency (which is the LO frqeuency). This value is 0 if n_sidebands = 0 or 1”</w:t>
              </w:r>
            </w:ins>
          </w:p>
          <w:p>
            <w:pPr>
              <w:pStyle w:val="Normal"/>
              <w:jc w:val="left"/>
              <w:rPr/>
            </w:pPr>
            <w:ins w:id="234" w:author="Ruefenacht Rolf" w:date="2022-06-16T07:11:00Z">
              <w:r>
                <w:rPr/>
                <w:t>units: GHz</w:t>
              </w:r>
            </w:ins>
          </w:p>
          <w:p>
            <w:pPr>
              <w:pStyle w:val="Normal"/>
              <w:jc w:val="left"/>
              <w:rPr>
                <w:del w:id="238" w:author="Ruefenacht Rolf" w:date="2022-06-16T07:11:00Z"/>
              </w:rPr>
            </w:pPr>
            <w:ins w:id="236" w:author="Ruefenacht Rolf" w:date="2022-06-16T07:11:00Z">
              <w:r>
                <w:rPr/>
                <w:t>_FillValue: -999.9</w:t>
              </w:r>
            </w:ins>
            <w:del w:id="237" w:author="Ruefenacht Rolf" w:date="2022-06-16T07:11:00Z">
              <w:r>
                <w:rPr/>
                <w:delText>dimension: frequency</w:delText>
              </w:r>
            </w:del>
          </w:p>
          <w:p>
            <w:pPr>
              <w:pStyle w:val="Normal"/>
              <w:jc w:val="left"/>
              <w:rPr>
                <w:del w:id="240" w:author="Ruefenacht Rolf" w:date="2022-06-16T07:11:00Z"/>
              </w:rPr>
            </w:pPr>
            <w:del w:id="239" w:author="Ruefenacht Rolf" w:date="2022-06-16T07:11:00Z">
              <w:r>
                <w:rPr/>
                <w:delText>comment: HARRY COMES UP WITH PROPOSITION. SHALL ALSO CONTAIN INFO ON HOW FREQUENCY IS DEFINED (LO OR SIGNAL SIDEBAND)</w:delText>
              </w:r>
            </w:del>
          </w:p>
          <w:p>
            <w:pPr>
              <w:pStyle w:val="Normal"/>
              <w:jc w:val="left"/>
              <w:rPr>
                <w:del w:id="242" w:author="Ruefenacht Rolf" w:date="2022-06-16T07:11:00Z"/>
              </w:rPr>
            </w:pPr>
            <w:del w:id="241" w:author="Ruefenacht Rolf" w:date="2022-06-16T07:11:00Z">
              <w:r>
                <w:rPr/>
                <w:delText>units: GHz</w:delText>
              </w:r>
            </w:del>
          </w:p>
          <w:p>
            <w:pPr>
              <w:pStyle w:val="Normal"/>
              <w:jc w:val="left"/>
              <w:rPr>
                <w:color w:val="000000" w:themeColor="text1"/>
              </w:rPr>
            </w:pPr>
            <w:del w:id="243" w:author="Ruefenacht Rolf" w:date="2022-06-16T07:11:00Z">
              <w:r>
                <w:rPr/>
                <w:delText>_FillValue: -999.9</w:delText>
              </w:r>
            </w:del>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beamwidth</w:t>
            </w:r>
          </w:p>
        </w:tc>
        <w:tc>
          <w:tcPr>
            <w:tcW w:w="288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Beam width (</w:t>
            </w:r>
            <w:ins w:id="244" w:author="Ruefenacht Rolf" w:date="2022-06-16T07:12:00Z">
              <w:r>
                <w:rPr>
                  <w:color w:val="000000" w:themeColor="text1"/>
                </w:rPr>
                <w:t>FWHM</w:t>
              </w:r>
            </w:ins>
            <w:del w:id="245" w:author="Ruefenacht Rolf" w:date="2022-06-16T07:12:00Z">
              <w:r>
                <w:rPr>
                  <w:color w:val="000000" w:themeColor="text1"/>
                </w:rPr>
                <w:delText>3 dB</w:delText>
              </w:r>
            </w:del>
            <w:r>
              <w:rPr>
                <w:color w:val="000000" w:themeColor="text1"/>
              </w:rPr>
              <w:t>) of the microwave radiometer</w:t>
            </w:r>
          </w:p>
        </w:tc>
        <w:tc>
          <w:tcPr>
            <w:tcW w:w="337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dimension: frequency</w:t>
            </w:r>
          </w:p>
          <w:p>
            <w:pPr>
              <w:pStyle w:val="Normal"/>
              <w:jc w:val="left"/>
              <w:rPr>
                <w:color w:val="000000" w:themeColor="text1"/>
              </w:rPr>
            </w:pPr>
            <w:r>
              <w:rPr>
                <w:color w:val="000000" w:themeColor="text1"/>
              </w:rPr>
              <w:t>units: degree</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freq_shift</w:t>
            </w:r>
          </w:p>
        </w:tc>
        <w:tc>
          <w:tcPr>
            <w:tcW w:w="288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t>Frequency shift to add to frequency for better accuracy</w:t>
            </w:r>
          </w:p>
        </w:tc>
        <w:tc>
          <w:tcPr>
            <w:tcW w:w="337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dimension: frequency</w:t>
            </w:r>
          </w:p>
          <w:p>
            <w:pPr>
              <w:pStyle w:val="Normal"/>
              <w:jc w:val="left"/>
              <w:rPr>
                <w:color w:val="000000" w:themeColor="text1"/>
              </w:rPr>
            </w:pPr>
            <w:r>
              <w:rPr>
                <w:color w:val="000000" w:themeColor="text1"/>
              </w:rPr>
              <w:t>units: GHz</w:t>
            </w:r>
          </w:p>
          <w:p>
            <w:pPr>
              <w:pStyle w:val="Normal"/>
              <w:jc w:val="left"/>
              <w:rPr>
                <w:color w:val="000000" w:themeColor="text1"/>
              </w:rPr>
            </w:pPr>
            <w:r>
              <w:rPr>
                <w:color w:val="000000" w:themeColor="text1"/>
              </w:rPr>
              <w:t>comment: “For more accurate frequency values use frequency+freq_shift”</w:t>
            </w:r>
          </w:p>
          <w:p>
            <w:pPr>
              <w:pStyle w:val="Normal"/>
              <w:jc w:val="left"/>
              <w:rPr>
                <w:color w:val="000000" w:themeColor="text1"/>
                <w:ins w:id="246" w:author="Ruefenacht Rolf" w:date="2022-06-16T07:17:00Z"/>
              </w:rPr>
            </w:pPr>
            <w:r>
              <w:rPr>
                <w:color w:val="000000" w:themeColor="text1"/>
              </w:rPr>
              <w:t>_FillValue: -999.9</w:t>
            </w:r>
          </w:p>
          <w:p>
            <w:pPr>
              <w:pStyle w:val="Normal"/>
              <w:jc w:val="left"/>
              <w:rPr>
                <w:i/>
                <w:i/>
                <w:color w:val="000000" w:themeColor="text1"/>
              </w:rPr>
            </w:pPr>
            <w:ins w:id="247" w:author="Ruefenacht Rolf" w:date="2022-06-16T07:18:00Z">
              <w:r>
                <w:rPr>
                  <w:i/>
                  <w:color w:val="000000" w:themeColor="text1"/>
                </w:rPr>
                <w:t>N</w:t>
              </w:r>
            </w:ins>
            <w:ins w:id="248" w:author="Ruefenacht Rolf" w:date="2022-06-16T07:17:00Z">
              <w:r>
                <w:rPr>
                  <w:i/>
                  <w:color w:val="000000" w:themeColor="text1"/>
                </w:rPr>
                <w:t>ote: this shall not be used for improving O-B statistics but only for known real frequency offset of the reported tb with respect to the nominal frequencies</w:t>
              </w:r>
            </w:ins>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b/>
                <w:b/>
                <w:color w:val="000000" w:themeColor="text1"/>
              </w:rPr>
            </w:pPr>
            <w:r>
              <w:rPr>
                <w:b/>
                <w:color w:val="000000" w:themeColor="text1"/>
              </w:rPr>
              <w:t>tb</w:t>
            </w:r>
          </w:p>
        </w:tc>
        <w:tc>
          <w:tcPr>
            <w:tcW w:w="288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b/>
                <w:b/>
                <w:color w:val="000000" w:themeColor="text1"/>
              </w:rPr>
            </w:pPr>
            <w:r>
              <w:rPr>
                <w:b/>
                <w:color w:val="000000" w:themeColor="text1"/>
              </w:rPr>
              <w:t>Microwave brightness temperatures</w:t>
            </w:r>
          </w:p>
        </w:tc>
        <w:tc>
          <w:tcPr>
            <w:tcW w:w="337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b/>
                <w:b/>
                <w:color w:val="000000" w:themeColor="text1"/>
              </w:rPr>
            </w:pPr>
            <w:r>
              <w:rPr>
                <w:b/>
                <w:color w:val="000000" w:themeColor="text1"/>
              </w:rPr>
              <w:t>standard_name: brightness_temperature</w:t>
            </w:r>
          </w:p>
          <w:p>
            <w:pPr>
              <w:pStyle w:val="Normal"/>
              <w:jc w:val="left"/>
              <w:rPr>
                <w:b/>
                <w:b/>
                <w:color w:val="000000" w:themeColor="text1"/>
              </w:rPr>
            </w:pPr>
            <w:r>
              <w:rPr>
                <w:b/>
                <w:color w:val="000000" w:themeColor="text1"/>
              </w:rPr>
              <w:t>dimension:time, frequency</w:t>
            </w:r>
          </w:p>
          <w:p>
            <w:pPr>
              <w:pStyle w:val="Normal"/>
              <w:jc w:val="left"/>
              <w:rPr>
                <w:b/>
                <w:b/>
                <w:color w:val="000000" w:themeColor="text1"/>
              </w:rPr>
            </w:pPr>
            <w:r>
              <w:rPr>
                <w:b/>
                <w:color w:val="000000" w:themeColor="text1"/>
              </w:rPr>
              <w:t>units: K</w:t>
            </w:r>
          </w:p>
          <w:p>
            <w:pPr>
              <w:pStyle w:val="Normal"/>
              <w:jc w:val="left"/>
              <w:rPr>
                <w:b/>
                <w:b/>
                <w:color w:val="000000" w:themeColor="text1"/>
              </w:rPr>
            </w:pPr>
            <w:r>
              <w:rPr>
                <w:b/>
                <w:color w:val="000000" w:themeColor="text1"/>
              </w:rPr>
              <w:t>_FillValue: -999.9</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azi</w:t>
            </w:r>
          </w:p>
        </w:tc>
        <w:tc>
          <w:tcPr>
            <w:tcW w:w="288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Microwave sensor azimuth angle</w:t>
            </w:r>
          </w:p>
        </w:tc>
        <w:tc>
          <w:tcPr>
            <w:tcW w:w="337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standard_name: sensor_azimuth_angle</w:t>
            </w:r>
          </w:p>
          <w:p>
            <w:pPr>
              <w:pStyle w:val="Normal"/>
              <w:jc w:val="left"/>
              <w:rPr>
                <w:color w:val="000000" w:themeColor="text1"/>
              </w:rPr>
            </w:pPr>
            <w:r>
              <w:rPr>
                <w:color w:val="000000" w:themeColor="text1"/>
              </w:rPr>
              <w:t>dimension: time</w:t>
            </w:r>
          </w:p>
          <w:p>
            <w:pPr>
              <w:pStyle w:val="Normal"/>
              <w:jc w:val="left"/>
              <w:rPr>
                <w:color w:val="000000" w:themeColor="text1"/>
              </w:rPr>
            </w:pPr>
            <w:r>
              <w:rPr>
                <w:color w:val="000000" w:themeColor="text1"/>
              </w:rPr>
              <w:t>units: degree</w:t>
            </w:r>
          </w:p>
          <w:p>
            <w:pPr>
              <w:pStyle w:val="Normal"/>
              <w:jc w:val="left"/>
              <w:rPr>
                <w:color w:val="000000" w:themeColor="text1"/>
              </w:rPr>
            </w:pPr>
            <w:r>
              <w:rPr>
                <w:color w:val="000000" w:themeColor="text1"/>
              </w:rPr>
              <w:t>comment: “0=North, 90=East, 180=South, 270=West”</w:t>
            </w:r>
          </w:p>
          <w:p>
            <w:pPr>
              <w:pStyle w:val="Normal"/>
              <w:jc w:val="left"/>
              <w:rPr>
                <w:color w:val="000000" w:themeColor="text1"/>
              </w:rPr>
            </w:pPr>
            <w:r>
              <w:rPr>
                <w:color w:val="000000" w:themeColor="text1"/>
              </w:rPr>
              <w:t>_FillValue: -999.9</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ele</w:t>
            </w:r>
          </w:p>
        </w:tc>
        <w:tc>
          <w:tcPr>
            <w:tcW w:w="288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Microwave sensor elevation angle</w:t>
            </w:r>
          </w:p>
        </w:tc>
        <w:tc>
          <w:tcPr>
            <w:tcW w:w="337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dimension: time</w:t>
            </w:r>
          </w:p>
          <w:p>
            <w:pPr>
              <w:pStyle w:val="Normal"/>
              <w:jc w:val="left"/>
              <w:rPr>
                <w:color w:val="000000" w:themeColor="text1"/>
              </w:rPr>
            </w:pPr>
            <w:r>
              <w:rPr>
                <w:color w:val="000000" w:themeColor="text1"/>
              </w:rPr>
              <w:t>units: degree</w:t>
            </w:r>
          </w:p>
          <w:p>
            <w:pPr>
              <w:pStyle w:val="Normal"/>
              <w:jc w:val="left"/>
              <w:rPr>
                <w:color w:val="000000" w:themeColor="text1"/>
              </w:rPr>
            </w:pPr>
            <w:r>
              <w:rPr>
                <w:color w:val="000000" w:themeColor="text1"/>
              </w:rPr>
              <w:t>comment: “0=horizon, 90=zenith</w:t>
            </w:r>
          </w:p>
          <w:p>
            <w:pPr>
              <w:pStyle w:val="Normal"/>
              <w:jc w:val="left"/>
              <w:rPr>
                <w:color w:val="000000" w:themeColor="text1"/>
              </w:rPr>
            </w:pPr>
            <w:r>
              <w:rPr>
                <w:color w:val="000000" w:themeColor="text1"/>
              </w:rPr>
              <w:t>_FillValue: -999.9</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tb_accuracy</w:t>
            </w:r>
          </w:p>
        </w:tc>
        <w:tc>
          <w:tcPr>
            <w:tcW w:w="288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Total absolute calibration uncertainty of brightness temperature, one standard deviation</w:t>
            </w:r>
          </w:p>
        </w:tc>
        <w:tc>
          <w:tcPr>
            <w:tcW w:w="337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dimension : frequency</w:t>
            </w:r>
          </w:p>
          <w:p>
            <w:pPr>
              <w:pStyle w:val="Normal"/>
              <w:jc w:val="left"/>
              <w:rPr>
                <w:color w:val="000000" w:themeColor="text1"/>
              </w:rPr>
            </w:pPr>
            <w:r>
              <w:rPr>
                <w:color w:val="000000" w:themeColor="text1"/>
              </w:rPr>
              <w:t>units: K</w:t>
            </w:r>
          </w:p>
          <w:p>
            <w:pPr>
              <w:pStyle w:val="Normal"/>
              <w:jc w:val="left"/>
              <w:rPr>
                <w:color w:val="000000" w:themeColor="text1"/>
              </w:rPr>
            </w:pPr>
            <w:r>
              <w:rPr>
                <w:color w:val="000000" w:themeColor="text1"/>
              </w:rPr>
              <w:t>comment: specify here source of this variable, e.g. literature value, specified by manufacturer, result of validation effort (updated irregularily)</w:t>
            </w:r>
          </w:p>
          <w:p>
            <w:pPr>
              <w:pStyle w:val="Normal"/>
              <w:jc w:val="left"/>
              <w:rPr>
                <w:rFonts w:eastAsia="Segoe UI" w:cs="Calibri" w:cstheme="minorHAnsi"/>
                <w:color w:val="000000" w:themeColor="text1"/>
                <w:szCs w:val="24"/>
                <w:lang w:val="en-US" w:eastAsia="en-US" w:bidi="en-US"/>
              </w:rPr>
            </w:pPr>
            <w:r>
              <w:rPr>
                <w:rFonts w:eastAsia="Segoe UI" w:cs="Calibri" w:cstheme="minorHAnsi"/>
                <w:color w:val="000000" w:themeColor="text1"/>
                <w:szCs w:val="24"/>
                <w:lang w:val="en-US" w:eastAsia="en-US" w:bidi="en-US"/>
              </w:rPr>
              <w:t>For RDX systems, derived from analysis performed by Tim Hewsion (Tim J. Hewison, 2006: Profiling Temperature and Humidity by Ground-based Microwave Radiometers, PhD Thesis, University of Reading.)</w:t>
            </w:r>
          </w:p>
          <w:p>
            <w:pPr>
              <w:pStyle w:val="Normal"/>
              <w:jc w:val="left"/>
              <w:rPr>
                <w:rFonts w:eastAsia="Segoe UI" w:cs="Calibri" w:cstheme="minorHAnsi"/>
                <w:color w:val="000000" w:themeColor="text1"/>
                <w:szCs w:val="24"/>
                <w:lang w:val="en-US" w:eastAsia="en-US" w:bidi="en-US"/>
              </w:rPr>
            </w:pPr>
            <w:r>
              <w:rPr>
                <w:rFonts w:eastAsia="Segoe UI" w:cs="Calibri" w:cstheme="minorHAnsi"/>
                <w:color w:val="000000" w:themeColor="text1"/>
                <w:szCs w:val="24"/>
                <w:lang w:val="en-US" w:eastAsia="en-US" w:bidi="en-US"/>
              </w:rPr>
              <w:t>Derived from sensitivity analysis of LN2 calibration plus instrument noise levels (ACTRIS work), currently literature values (Maschwitz et al. for HATPRO, ? for radiometrics)</w:t>
            </w:r>
          </w:p>
          <w:p>
            <w:pPr>
              <w:pStyle w:val="Normal"/>
              <w:jc w:val="left"/>
              <w:rPr>
                <w:color w:val="000000" w:themeColor="text1"/>
                <w:lang w:val="en-US"/>
              </w:rPr>
            </w:pPr>
            <w:r>
              <w:rPr>
                <w:color w:val="000000" w:themeColor="text1"/>
              </w:rPr>
              <w:t>_FillValue: -999.9</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tb_cov</w:t>
            </w:r>
          </w:p>
        </w:tc>
        <w:tc>
          <w:tcPr>
            <w:tcW w:w="288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Error covariance matrix of microwave brightness temperature channels</w:t>
            </w:r>
          </w:p>
        </w:tc>
        <w:tc>
          <w:tcPr>
            <w:tcW w:w="337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dimension: frequency, frequency)</w:t>
            </w:r>
          </w:p>
          <w:p>
            <w:pPr>
              <w:pStyle w:val="Normal"/>
              <w:jc w:val="left"/>
              <w:rPr>
                <w:color w:val="000000" w:themeColor="text1"/>
              </w:rPr>
            </w:pPr>
            <w:r>
              <w:rPr>
                <w:color w:val="000000" w:themeColor="text1"/>
              </w:rPr>
              <w:t>units: K*K</w:t>
            </w:r>
          </w:p>
          <w:p>
            <w:pPr>
              <w:pStyle w:val="Normal"/>
              <w:jc w:val="left"/>
              <w:rPr/>
            </w:pPr>
            <w:r>
              <w:rPr/>
              <w:t>target_temp: blackbody target temperature used for the calculation of tb_cov in Kelvin degrees. (e.g., 77.2 K for liquid nitrogen cooled blackbody, in the range 250-330 K for ambient temperature blackbody)</w:t>
            </w:r>
          </w:p>
          <w:p>
            <w:pPr>
              <w:pStyle w:val="Normal"/>
              <w:jc w:val="left"/>
              <w:rPr/>
            </w:pPr>
            <w:r>
              <w:rPr/>
              <w:t>comment: “the covariance matrix has been determined using the xxx method from observations at a blackbody target of temperature target_temp” where xxx specifies the  standardized method used to estimate the covariance matrix</w:t>
            </w:r>
          </w:p>
          <w:p>
            <w:pPr>
              <w:pStyle w:val="Normal"/>
              <w:jc w:val="left"/>
              <w:rPr>
                <w:color w:val="000000" w:themeColor="text1"/>
              </w:rPr>
            </w:pPr>
            <w:r>
              <w:rPr>
                <w:color w:val="000000" w:themeColor="text1"/>
              </w:rPr>
              <w:t>_FillValue: -999.9</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quality_flag</w:t>
            </w:r>
          </w:p>
        </w:tc>
        <w:tc>
          <w:tcPr>
            <w:tcW w:w="288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t>Quality_flag</w:t>
            </w:r>
          </w:p>
        </w:tc>
        <w:tc>
          <w:tcPr>
            <w:tcW w:w="337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standard_name: quality_flag</w:t>
            </w:r>
          </w:p>
          <w:p>
            <w:pPr>
              <w:pStyle w:val="Normal"/>
              <w:jc w:val="left"/>
              <w:rPr/>
            </w:pPr>
            <w:r>
              <w:rPr/>
              <w:t>dimension: time, frequency</w:t>
            </w:r>
          </w:p>
          <w:p>
            <w:pPr>
              <w:pStyle w:val="Normal"/>
              <w:jc w:val="left"/>
              <w:rPr/>
            </w:pPr>
            <w:r>
              <w:rPr/>
              <w:t>units: 1 (bit variable)</w:t>
            </w:r>
          </w:p>
          <w:p>
            <w:pPr>
              <w:pStyle w:val="Normal"/>
              <w:jc w:val="left"/>
              <w:rPr/>
            </w:pPr>
            <w:r>
              <w:rPr/>
              <w:t>flag_masks: 1b, 2b, 4b, 8b, 16b, 32b, 64b, 128b</w:t>
            </w:r>
          </w:p>
          <w:p>
            <w:pPr>
              <w:pStyle w:val="Normal"/>
              <w:jc w:val="left"/>
              <w:rPr/>
            </w:pPr>
            <w:r>
              <w:rPr/>
              <w:t xml:space="preserve">flag_meanings: </w:t>
              <w:br/>
              <w:t>“missing_tb</w:t>
              <w:br/>
              <w:t>tb_below_threshold</w:t>
              <w:br/>
              <w:t>tb_above_threshold</w:t>
              <w:br/>
              <w:t>spectral_consistency_above_threshold</w:t>
              <w:br/>
              <w:t>receiver_sanity_failed</w:t>
              <w:br/>
              <w:t>rain_detected</w:t>
              <w:br/>
              <w:t>sun_in_beam</w:t>
              <w:br/>
              <w:t>tb_offset_above_threshold”</w:t>
            </w:r>
          </w:p>
          <w:p>
            <w:pPr>
              <w:pStyle w:val="Normal"/>
              <w:jc w:val="left"/>
              <w:rPr/>
            </w:pPr>
            <w:r>
              <w:rPr/>
              <w:t>comment: 0 indicates data with good quality according to applied tests. The list of (not) applied tests is encoded in quality_flag_status</w:t>
            </w:r>
          </w:p>
          <w:p>
            <w:pPr>
              <w:pStyle w:val="Normal"/>
              <w:jc w:val="left"/>
              <w:rPr/>
            </w:pPr>
            <w:r>
              <w:rPr>
                <w:color w:val="000000" w:themeColor="text1"/>
              </w:rPr>
              <w:t>_FillValue: 0b</w:t>
            </w:r>
          </w:p>
          <w:p>
            <w:pPr>
              <w:pStyle w:val="Normal"/>
              <w:jc w:val="left"/>
              <w:rPr>
                <w:lang w:val="en-US"/>
              </w:rPr>
            </w:pPr>
            <w:del w:id="249" w:author="Ruefenacht Rolf" w:date="2022-06-16T07:18:00Z">
              <w:r>
                <w:rPr>
                  <w:i/>
                  <w:color w:val="000000" w:themeColor="text1"/>
                </w:rPr>
                <w:delText>Note: Bit 4 is based on  a threshold of the spectral difference of retrieved and observed TB; Bit 8 is based on a threshold of the average of the latest clear-sky observation minus background departures available (difference between measured and simulated TB)</w:delText>
              </w:r>
            </w:del>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quality_flag_status</w:t>
            </w:r>
          </w:p>
        </w:tc>
        <w:tc>
          <w:tcPr>
            <w:tcW w:w="288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t>Checks not executed in determination of quality_flag</w:t>
            </w:r>
          </w:p>
        </w:tc>
        <w:tc>
          <w:tcPr>
            <w:tcW w:w="337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Dimension: time, frequency</w:t>
            </w:r>
          </w:p>
          <w:p>
            <w:pPr>
              <w:pStyle w:val="Normal"/>
              <w:jc w:val="left"/>
              <w:rPr/>
            </w:pPr>
            <w:r>
              <w:rPr/>
              <w:t>units: 1 (bit variable)</w:t>
            </w:r>
          </w:p>
          <w:p>
            <w:pPr>
              <w:pStyle w:val="Normal"/>
              <w:jc w:val="left"/>
              <w:rPr/>
            </w:pPr>
            <w:r>
              <w:rPr/>
              <w:t>flag_masks: 1b, 2b, 4b, 8b, 16b, 32b, 64b, 128b</w:t>
            </w:r>
          </w:p>
          <w:p>
            <w:pPr>
              <w:pStyle w:val="Normal"/>
              <w:jc w:val="left"/>
              <w:rPr/>
            </w:pPr>
            <w:r>
              <w:rPr/>
              <w:t xml:space="preserve">flag_meanings: </w:t>
              <w:br/>
              <w:t>“missing_tb_not_checked</w:t>
              <w:br/>
              <w:t>tb_lower_threshold_not_checked</w:t>
              <w:br/>
              <w:t>tb_upper_threshold_not_checked</w:t>
              <w:br/>
              <w:t>spectral_consistency_not_checked</w:t>
              <w:br/>
              <w:t>receiver_sanity_not_checked</w:t>
              <w:br/>
              <w:t>rain_not_checked</w:t>
              <w:br/>
              <w:t>sun_in_beam_not_checked</w:t>
              <w:br/>
              <w:t>tb_offset_not_checked”</w:t>
            </w:r>
          </w:p>
          <w:p>
            <w:pPr>
              <w:pStyle w:val="Normal"/>
              <w:jc w:val="left"/>
              <w:rPr/>
            </w:pPr>
            <w:r>
              <w:rPr>
                <w:color w:val="000000" w:themeColor="text1"/>
              </w:rPr>
              <w:t>_FillValue: -128b</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liquid_cloud_flag</w:t>
            </w:r>
          </w:p>
        </w:tc>
        <w:tc>
          <w:tcPr>
            <w:tcW w:w="288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Presence of liquid clouds in beam</w:t>
            </w:r>
          </w:p>
        </w:tc>
        <w:tc>
          <w:tcPr>
            <w:tcW w:w="337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dimension: time</w:t>
            </w:r>
          </w:p>
          <w:p>
            <w:pPr>
              <w:pStyle w:val="Normal"/>
              <w:jc w:val="left"/>
              <w:rPr/>
            </w:pPr>
            <w:r>
              <w:rPr/>
              <w:t>flag_values : 0b, 1b, 2b</w:t>
            </w:r>
          </w:p>
          <w:p>
            <w:pPr>
              <w:pStyle w:val="Normal"/>
              <w:jc w:val="left"/>
              <w:rPr/>
            </w:pPr>
            <w:r>
              <w:rPr/>
              <w:t>flag_meanings: “no_liquid_cloud liquid_cloud_present undefined”</w:t>
            </w:r>
          </w:p>
          <w:p>
            <w:pPr>
              <w:pStyle w:val="Normal"/>
              <w:jc w:val="left"/>
              <w:rPr/>
            </w:pPr>
            <w:r>
              <w:rPr/>
              <w:t>_FillValue: -128b</w:t>
            </w:r>
          </w:p>
          <w:p>
            <w:pPr>
              <w:pStyle w:val="Normal"/>
              <w:jc w:val="left"/>
              <w:rPr/>
            </w:pPr>
            <w:r>
              <w:rPr/>
              <w:t>comment: “The way this flag was determined is encoded in liquid_cloud_flag_status”</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liquid_cloud_flag_status</w:t>
            </w:r>
          </w:p>
        </w:tc>
        <w:tc>
          <w:tcPr>
            <w:tcW w:w="288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Method for determination of liquid_cloud_flag</w:t>
            </w:r>
          </w:p>
        </w:tc>
        <w:tc>
          <w:tcPr>
            <w:tcW w:w="337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dimension: time</w:t>
            </w:r>
          </w:p>
          <w:p>
            <w:pPr>
              <w:pStyle w:val="Normal"/>
              <w:jc w:val="left"/>
              <w:rPr/>
            </w:pPr>
            <w:r>
              <w:rPr/>
              <w:t>flag_values : 0b, 1b, 2b</w:t>
            </w:r>
          </w:p>
          <w:p>
            <w:pPr>
              <w:pStyle w:val="Normal"/>
              <w:jc w:val="left"/>
              <w:rPr/>
            </w:pPr>
            <w:r>
              <w:rPr/>
              <w:t xml:space="preserve">flag_meanings: “using_mwr_and_ir using_mwr_only </w:t>
              <w:br/>
              <w:t>other”</w:t>
            </w:r>
          </w:p>
          <w:p>
            <w:pPr>
              <w:pStyle w:val="Normal"/>
              <w:jc w:val="left"/>
              <w:rPr/>
            </w:pPr>
            <w:r>
              <w:rPr/>
              <w:t>_FillValue: -128b</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pointing_flag</w:t>
            </w:r>
          </w:p>
        </w:tc>
        <w:tc>
          <w:tcPr>
            <w:tcW w:w="288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t>Flag indicating a single pointing (starring) or multiple pointing (scanning) observation sequence</w:t>
            </w:r>
          </w:p>
        </w:tc>
        <w:tc>
          <w:tcPr>
            <w:tcW w:w="337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dimension: time</w:t>
            </w:r>
          </w:p>
          <w:p>
            <w:pPr>
              <w:pStyle w:val="Normal"/>
              <w:jc w:val="left"/>
              <w:rPr/>
            </w:pPr>
            <w:r>
              <w:rPr/>
              <w:t>flag_values: 0b, 1b, 2b</w:t>
            </w:r>
          </w:p>
          <w:p>
            <w:pPr>
              <w:pStyle w:val="Normal"/>
              <w:jc w:val="left"/>
              <w:rPr/>
            </w:pPr>
            <w:r>
              <w:rPr/>
              <w:t>flag_meanings: “single_pointing multiple_pointing</w:t>
              <w:br/>
              <w:t>unknown”</w:t>
            </w:r>
          </w:p>
          <w:p>
            <w:pPr>
              <w:pStyle w:val="Normal"/>
              <w:jc w:val="left"/>
              <w:rPr/>
            </w:pPr>
            <w:r>
              <w:rPr/>
              <w:t xml:space="preserve">comment: “series of multiple-pointing observations (elevation scans) provide more information on boundary layer temperature profiles compared to single pointing observations. If available, it is advised to prefer elevation scans over starring observations for  temperature profile retrievals” </w:t>
            </w:r>
          </w:p>
          <w:p>
            <w:pPr>
              <w:pStyle w:val="Normal"/>
              <w:jc w:val="left"/>
              <w:rPr>
                <w:lang w:val="en-US"/>
              </w:rPr>
            </w:pPr>
            <w:r>
              <w:rPr>
                <w:color w:val="000000" w:themeColor="text1"/>
              </w:rPr>
              <w:t>_FillValue: -128b</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t_amb</w:t>
            </w:r>
          </w:p>
        </w:tc>
        <w:tc>
          <w:tcPr>
            <w:tcW w:w="288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t>Ambient target temperature</w:t>
            </w:r>
          </w:p>
        </w:tc>
        <w:tc>
          <w:tcPr>
            <w:tcW w:w="337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dimension: time, receiver_nb</w:t>
            </w:r>
          </w:p>
          <w:p>
            <w:pPr>
              <w:pStyle w:val="Normal"/>
              <w:jc w:val="left"/>
              <w:rPr>
                <w:color w:val="000000" w:themeColor="text1"/>
              </w:rPr>
            </w:pPr>
            <w:r>
              <w:rPr>
                <w:color w:val="000000" w:themeColor="text1"/>
              </w:rPr>
              <w:t xml:space="preserve">units: K </w:t>
            </w:r>
          </w:p>
          <w:p>
            <w:pPr>
              <w:pStyle w:val="Normal"/>
              <w:jc w:val="left"/>
              <w:rPr>
                <w:color w:val="000000" w:themeColor="text1"/>
              </w:rPr>
            </w:pPr>
            <w:r>
              <w:rPr>
                <w:color w:val="000000" w:themeColor="text1"/>
              </w:rPr>
              <w:t>_FillValue: -999.9</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t_rec</w:t>
            </w:r>
          </w:p>
        </w:tc>
        <w:tc>
          <w:tcPr>
            <w:tcW w:w="288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Receiver physical temperature</w:t>
            </w:r>
          </w:p>
        </w:tc>
        <w:tc>
          <w:tcPr>
            <w:tcW w:w="337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dimension: time, receiver_nb</w:t>
            </w:r>
          </w:p>
          <w:p>
            <w:pPr>
              <w:pStyle w:val="Normal"/>
              <w:jc w:val="left"/>
              <w:rPr>
                <w:color w:val="000000" w:themeColor="text1"/>
              </w:rPr>
            </w:pPr>
            <w:r>
              <w:rPr>
                <w:color w:val="000000" w:themeColor="text1"/>
              </w:rPr>
              <w:t xml:space="preserve">units: K </w:t>
            </w:r>
          </w:p>
          <w:p>
            <w:pPr>
              <w:pStyle w:val="Normal"/>
              <w:jc w:val="left"/>
              <w:rPr>
                <w:color w:val="000000" w:themeColor="text1"/>
              </w:rPr>
            </w:pPr>
            <w:r>
              <w:rPr>
                <w:color w:val="000000" w:themeColor="text1"/>
              </w:rPr>
              <w:t>_FillValue: -999.9</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tn</w:t>
            </w:r>
          </w:p>
        </w:tc>
        <w:tc>
          <w:tcPr>
            <w:tcW w:w="288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Receiver noise temperature</w:t>
            </w:r>
          </w:p>
        </w:tc>
        <w:tc>
          <w:tcPr>
            <w:tcW w:w="337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lang w:val="en-US"/>
              </w:rPr>
            </w:pPr>
            <w:r>
              <w:rPr/>
              <w:t>dimension: time, receiver_nb</w:t>
            </w:r>
          </w:p>
          <w:p>
            <w:pPr>
              <w:pStyle w:val="Normal"/>
              <w:jc w:val="left"/>
              <w:rPr/>
            </w:pPr>
            <w:r>
              <w:rPr/>
              <w:t xml:space="preserve">units: K </w:t>
            </w:r>
          </w:p>
          <w:p>
            <w:pPr>
              <w:pStyle w:val="Normal"/>
              <w:jc w:val="left"/>
              <w:rPr/>
            </w:pPr>
            <w:r>
              <w:rPr/>
              <w:t>_FillValue: -999.9</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highlight w:val="yellow"/>
              </w:rPr>
            </w:pPr>
            <w:r>
              <w:rPr>
                <w:color w:val="000000" w:themeColor="text1"/>
                <w:lang w:val="fr-CH"/>
              </w:rPr>
              <w:t>ir_wavelength</w:t>
            </w:r>
          </w:p>
        </w:tc>
        <w:tc>
          <w:tcPr>
            <w:tcW w:w="288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Wavelength of infrared channels</w:t>
            </w:r>
          </w:p>
        </w:tc>
        <w:tc>
          <w:tcPr>
            <w:tcW w:w="337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lang w:val="en-US"/>
              </w:rPr>
            </w:pPr>
            <w:r>
              <w:rPr>
                <w:color w:val="000000" w:themeColor="text1"/>
                <w:lang w:val="en-US"/>
              </w:rPr>
              <w:t xml:space="preserve">dimension: </w:t>
            </w:r>
            <w:r>
              <w:rPr>
                <w:color w:val="000000" w:themeColor="text1"/>
              </w:rPr>
              <w:t>ir_wavelength</w:t>
            </w:r>
          </w:p>
          <w:p>
            <w:pPr>
              <w:pStyle w:val="Normal"/>
              <w:jc w:val="left"/>
              <w:rPr>
                <w:color w:val="000000" w:themeColor="text1"/>
                <w:highlight w:val="yellow"/>
                <w:lang w:val="en-US"/>
              </w:rPr>
            </w:pPr>
            <w:r>
              <w:rPr>
                <w:color w:val="000000" w:themeColor="text1"/>
                <w:lang w:val="en-US"/>
              </w:rPr>
              <w:t>units: um</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ir_bandwidth</w:t>
            </w:r>
          </w:p>
        </w:tc>
        <w:tc>
          <w:tcPr>
            <w:tcW w:w="288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Bandwidth (3 dB) of the infrared channels</w:t>
            </w:r>
          </w:p>
        </w:tc>
        <w:tc>
          <w:tcPr>
            <w:tcW w:w="337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dimension: ir_wavelength</w:t>
            </w:r>
          </w:p>
          <w:p>
            <w:pPr>
              <w:pStyle w:val="Normal"/>
              <w:jc w:val="left"/>
              <w:rPr>
                <w:color w:val="000000" w:themeColor="text1"/>
              </w:rPr>
            </w:pPr>
            <w:r>
              <w:rPr>
                <w:color w:val="000000" w:themeColor="text1"/>
              </w:rPr>
              <w:t>Units: um</w:t>
            </w:r>
          </w:p>
          <w:p>
            <w:pPr>
              <w:pStyle w:val="Normal"/>
              <w:jc w:val="left"/>
              <w:rPr>
                <w:color w:val="000000" w:themeColor="text1"/>
              </w:rPr>
            </w:pPr>
            <w:r>
              <w:rPr>
                <w:color w:val="000000" w:themeColor="text1"/>
              </w:rPr>
              <w:t>_FillValue: -999.9</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ir_beamwidth</w:t>
            </w:r>
          </w:p>
        </w:tc>
        <w:tc>
          <w:tcPr>
            <w:tcW w:w="288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Beam width (3 dB) of the of the infrared radiometer</w:t>
            </w:r>
          </w:p>
        </w:tc>
        <w:tc>
          <w:tcPr>
            <w:tcW w:w="337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dimension: ir_wavelength</w:t>
            </w:r>
          </w:p>
          <w:p>
            <w:pPr>
              <w:pStyle w:val="Normal"/>
              <w:jc w:val="left"/>
              <w:rPr>
                <w:color w:val="000000" w:themeColor="text1"/>
              </w:rPr>
            </w:pPr>
            <w:r>
              <w:rPr>
                <w:color w:val="000000" w:themeColor="text1"/>
              </w:rPr>
              <w:t>units: degree</w:t>
            </w:r>
          </w:p>
          <w:p>
            <w:pPr>
              <w:pStyle w:val="Normal"/>
              <w:jc w:val="left"/>
              <w:rPr>
                <w:color w:val="000000" w:themeColor="text1"/>
              </w:rPr>
            </w:pPr>
            <w:r>
              <w:rPr>
                <w:color w:val="000000" w:themeColor="text1"/>
              </w:rPr>
              <w:t>_FillValue: -999.9</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irt</w:t>
            </w:r>
          </w:p>
        </w:tc>
        <w:tc>
          <w:tcPr>
            <w:tcW w:w="288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Infrared brightness tempe</w:t>
            </w:r>
            <w:r>
              <w:rPr>
                <w:color w:val="000000" w:themeColor="text1"/>
                <w:lang w:val="en-US"/>
              </w:rPr>
              <w:t>ratures</w:t>
            </w:r>
          </w:p>
        </w:tc>
        <w:tc>
          <w:tcPr>
            <w:tcW w:w="337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dimension: time, ir_wavelength</w:t>
            </w:r>
          </w:p>
          <w:p>
            <w:pPr>
              <w:pStyle w:val="Normal"/>
              <w:jc w:val="left"/>
              <w:rPr>
                <w:color w:val="000000" w:themeColor="text1"/>
              </w:rPr>
            </w:pPr>
            <w:r>
              <w:rPr>
                <w:color w:val="000000" w:themeColor="text1"/>
              </w:rPr>
              <w:t>units: K</w:t>
            </w:r>
          </w:p>
          <w:p>
            <w:pPr>
              <w:pStyle w:val="Normal"/>
              <w:jc w:val="left"/>
              <w:rPr>
                <w:color w:val="000000" w:themeColor="text1"/>
              </w:rPr>
            </w:pPr>
            <w:r>
              <w:rPr>
                <w:color w:val="000000" w:themeColor="text1"/>
              </w:rPr>
              <w:t>_FillValue: -999.9</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ir_azi</w:t>
            </w:r>
          </w:p>
        </w:tc>
        <w:tc>
          <w:tcPr>
            <w:tcW w:w="288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Infrared sensor azimuth angle</w:t>
            </w:r>
          </w:p>
        </w:tc>
        <w:tc>
          <w:tcPr>
            <w:tcW w:w="337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dimension: time</w:t>
            </w:r>
          </w:p>
          <w:p>
            <w:pPr>
              <w:pStyle w:val="Normal"/>
              <w:jc w:val="left"/>
              <w:rPr>
                <w:color w:val="000000" w:themeColor="text1"/>
              </w:rPr>
            </w:pPr>
            <w:r>
              <w:rPr>
                <w:color w:val="000000" w:themeColor="text1"/>
              </w:rPr>
              <w:t>units: degree</w:t>
            </w:r>
          </w:p>
          <w:p>
            <w:pPr>
              <w:pStyle w:val="Normal"/>
              <w:jc w:val="left"/>
              <w:rPr>
                <w:color w:val="000000" w:themeColor="text1"/>
              </w:rPr>
            </w:pPr>
            <w:r>
              <w:rPr>
                <w:color w:val="000000" w:themeColor="text1"/>
              </w:rPr>
              <w:t>comment: “0=North, 90=East, 180=South, 270=West”</w:t>
            </w:r>
          </w:p>
          <w:p>
            <w:pPr>
              <w:pStyle w:val="Normal"/>
              <w:jc w:val="left"/>
              <w:rPr>
                <w:color w:val="000000" w:themeColor="text1"/>
              </w:rPr>
            </w:pPr>
            <w:r>
              <w:rPr>
                <w:color w:val="000000" w:themeColor="text1"/>
              </w:rPr>
              <w:t>_FillValue: -999.9</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ir_ele</w:t>
            </w:r>
          </w:p>
        </w:tc>
        <w:tc>
          <w:tcPr>
            <w:tcW w:w="288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Infrared sensor elevation angle</w:t>
            </w:r>
          </w:p>
        </w:tc>
        <w:tc>
          <w:tcPr>
            <w:tcW w:w="337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dimension: time</w:t>
            </w:r>
          </w:p>
          <w:p>
            <w:pPr>
              <w:pStyle w:val="Normal"/>
              <w:jc w:val="left"/>
              <w:rPr>
                <w:color w:val="000000" w:themeColor="text1"/>
              </w:rPr>
            </w:pPr>
            <w:r>
              <w:rPr>
                <w:color w:val="000000" w:themeColor="text1"/>
              </w:rPr>
              <w:t>units: degree</w:t>
            </w:r>
          </w:p>
          <w:p>
            <w:pPr>
              <w:pStyle w:val="Normal"/>
              <w:jc w:val="left"/>
              <w:rPr>
                <w:color w:val="000000" w:themeColor="text1"/>
              </w:rPr>
            </w:pPr>
            <w:r>
              <w:rPr>
                <w:color w:val="000000" w:themeColor="text1"/>
              </w:rPr>
              <w:t>comment: “0=horizon, 90=zenith</w:t>
            </w:r>
          </w:p>
          <w:p>
            <w:pPr>
              <w:pStyle w:val="Normal"/>
              <w:jc w:val="left"/>
              <w:rPr>
                <w:color w:val="000000" w:themeColor="text1"/>
              </w:rPr>
            </w:pPr>
            <w:r>
              <w:rPr>
                <w:color w:val="000000" w:themeColor="text1"/>
              </w:rPr>
              <w:t>_FillValue: -999.9</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air_temperature</w:t>
            </w:r>
          </w:p>
        </w:tc>
        <w:tc>
          <w:tcPr>
            <w:tcW w:w="288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Air temperature</w:t>
            </w:r>
          </w:p>
        </w:tc>
        <w:tc>
          <w:tcPr>
            <w:tcW w:w="337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standard_name: air_temperature</w:t>
            </w:r>
          </w:p>
          <w:p>
            <w:pPr>
              <w:pStyle w:val="Normal"/>
              <w:jc w:val="left"/>
              <w:rPr>
                <w:color w:val="000000" w:themeColor="text1"/>
              </w:rPr>
            </w:pPr>
            <w:r>
              <w:rPr>
                <w:color w:val="000000" w:themeColor="text1"/>
              </w:rPr>
              <w:t>dimension: time</w:t>
            </w:r>
          </w:p>
          <w:p>
            <w:pPr>
              <w:pStyle w:val="Normal"/>
              <w:jc w:val="left"/>
              <w:rPr>
                <w:color w:val="000000" w:themeColor="text1"/>
              </w:rPr>
            </w:pPr>
            <w:r>
              <w:rPr>
                <w:color w:val="000000" w:themeColor="text1"/>
              </w:rPr>
              <w:t>units: K</w:t>
            </w:r>
          </w:p>
          <w:p>
            <w:pPr>
              <w:pStyle w:val="Normal"/>
              <w:jc w:val="left"/>
              <w:rPr>
                <w:color w:val="000000" w:themeColor="text1"/>
              </w:rPr>
            </w:pPr>
            <w:r>
              <w:rPr>
                <w:color w:val="000000" w:themeColor="text1"/>
              </w:rPr>
              <w:t>_FillValue: -999.9</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relative_humidity</w:t>
            </w:r>
          </w:p>
        </w:tc>
        <w:tc>
          <w:tcPr>
            <w:tcW w:w="288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Relative humidity</w:t>
            </w:r>
          </w:p>
        </w:tc>
        <w:tc>
          <w:tcPr>
            <w:tcW w:w="337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standard_name: relative_humidity</w:t>
            </w:r>
          </w:p>
          <w:p>
            <w:pPr>
              <w:pStyle w:val="Normal"/>
              <w:jc w:val="left"/>
              <w:rPr>
                <w:color w:val="000000" w:themeColor="text1"/>
              </w:rPr>
            </w:pPr>
            <w:r>
              <w:rPr>
                <w:color w:val="000000" w:themeColor="text1"/>
              </w:rPr>
              <w:t>dimension: time</w:t>
            </w:r>
          </w:p>
          <w:p>
            <w:pPr>
              <w:pStyle w:val="Normal"/>
              <w:jc w:val="left"/>
              <w:rPr>
                <w:color w:val="000000" w:themeColor="text1"/>
              </w:rPr>
            </w:pPr>
            <w:r>
              <w:rPr>
                <w:color w:val="000000" w:themeColor="text1"/>
              </w:rPr>
              <w:t>units: 1</w:t>
            </w:r>
          </w:p>
          <w:p>
            <w:pPr>
              <w:pStyle w:val="Normal"/>
              <w:jc w:val="left"/>
              <w:rPr>
                <w:color w:val="000000" w:themeColor="text1"/>
              </w:rPr>
            </w:pPr>
            <w:r>
              <w:rPr>
                <w:color w:val="000000" w:themeColor="text1"/>
              </w:rPr>
              <w:t>_FillValue: -999.9</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air_pressure</w:t>
            </w:r>
          </w:p>
        </w:tc>
        <w:tc>
          <w:tcPr>
            <w:tcW w:w="288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Air pressure</w:t>
            </w:r>
          </w:p>
        </w:tc>
        <w:tc>
          <w:tcPr>
            <w:tcW w:w="337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standard_name: air_pressure</w:t>
            </w:r>
          </w:p>
          <w:p>
            <w:pPr>
              <w:pStyle w:val="Normal"/>
              <w:jc w:val="left"/>
              <w:rPr>
                <w:color w:val="000000" w:themeColor="text1"/>
              </w:rPr>
            </w:pPr>
            <w:r>
              <w:rPr>
                <w:color w:val="000000" w:themeColor="text1"/>
              </w:rPr>
              <w:t>dimension: time</w:t>
            </w:r>
          </w:p>
          <w:p>
            <w:pPr>
              <w:pStyle w:val="Normal"/>
              <w:jc w:val="left"/>
              <w:rPr>
                <w:color w:val="000000" w:themeColor="text1"/>
              </w:rPr>
            </w:pPr>
            <w:r>
              <w:rPr>
                <w:color w:val="000000" w:themeColor="text1"/>
              </w:rPr>
              <w:t>units: hPa</w:t>
            </w:r>
          </w:p>
          <w:p>
            <w:pPr>
              <w:pStyle w:val="Normal"/>
              <w:jc w:val="left"/>
              <w:rPr>
                <w:color w:val="000000" w:themeColor="text1"/>
              </w:rPr>
            </w:pPr>
            <w:r>
              <w:rPr>
                <w:color w:val="000000" w:themeColor="text1"/>
              </w:rPr>
              <w:t>_FillValue: -999.9</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rain_rate</w:t>
            </w:r>
          </w:p>
        </w:tc>
        <w:tc>
          <w:tcPr>
            <w:tcW w:w="288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Precipitation amount</w:t>
            </w:r>
          </w:p>
        </w:tc>
        <w:tc>
          <w:tcPr>
            <w:tcW w:w="337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standard_name: rainfall_rate</w:t>
            </w:r>
          </w:p>
          <w:p>
            <w:pPr>
              <w:pStyle w:val="Normal"/>
              <w:jc w:val="left"/>
              <w:rPr>
                <w:color w:val="000000" w:themeColor="text1"/>
              </w:rPr>
            </w:pPr>
            <w:r>
              <w:rPr>
                <w:color w:val="000000" w:themeColor="text1"/>
              </w:rPr>
              <w:t>dimension: time</w:t>
            </w:r>
          </w:p>
          <w:p>
            <w:pPr>
              <w:pStyle w:val="Normal"/>
              <w:jc w:val="left"/>
              <w:rPr>
                <w:color w:val="000000" w:themeColor="text1"/>
              </w:rPr>
            </w:pPr>
            <w:r>
              <w:rPr>
                <w:color w:val="000000" w:themeColor="text1"/>
              </w:rPr>
              <w:t>units: mm/h</w:t>
            </w:r>
          </w:p>
          <w:p>
            <w:pPr>
              <w:pStyle w:val="Normal"/>
              <w:jc w:val="left"/>
              <w:rPr>
                <w:color w:val="000000" w:themeColor="text1"/>
              </w:rPr>
            </w:pPr>
            <w:r>
              <w:rPr>
                <w:color w:val="000000" w:themeColor="text1"/>
              </w:rPr>
              <w:t>_FillValue: -999.9</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wind_direction</w:t>
            </w:r>
          </w:p>
        </w:tc>
        <w:tc>
          <w:tcPr>
            <w:tcW w:w="288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Wind direction</w:t>
            </w:r>
          </w:p>
        </w:tc>
        <w:tc>
          <w:tcPr>
            <w:tcW w:w="337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standard_name: wind_from_direction</w:t>
            </w:r>
          </w:p>
          <w:p>
            <w:pPr>
              <w:pStyle w:val="Normal"/>
              <w:jc w:val="left"/>
              <w:rPr>
                <w:color w:val="000000" w:themeColor="text1"/>
              </w:rPr>
            </w:pPr>
            <w:r>
              <w:rPr>
                <w:color w:val="000000" w:themeColor="text1"/>
              </w:rPr>
              <w:t>dimension: time</w:t>
            </w:r>
          </w:p>
          <w:p>
            <w:pPr>
              <w:pStyle w:val="Normal"/>
              <w:jc w:val="left"/>
              <w:rPr>
                <w:color w:val="000000" w:themeColor="text1"/>
              </w:rPr>
            </w:pPr>
            <w:r>
              <w:rPr>
                <w:color w:val="000000" w:themeColor="text1"/>
              </w:rPr>
              <w:t>units: degree</w:t>
            </w:r>
          </w:p>
          <w:p>
            <w:pPr>
              <w:pStyle w:val="Normal"/>
              <w:jc w:val="left"/>
              <w:rPr>
                <w:color w:val="000000" w:themeColor="text1"/>
              </w:rPr>
            </w:pPr>
            <w:r>
              <w:rPr>
                <w:color w:val="000000" w:themeColor="text1"/>
              </w:rPr>
              <w:t>_FillValue: -999.9</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wind_speed</w:t>
            </w:r>
          </w:p>
        </w:tc>
        <w:tc>
          <w:tcPr>
            <w:tcW w:w="288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Wind speed</w:t>
            </w:r>
          </w:p>
        </w:tc>
        <w:tc>
          <w:tcPr>
            <w:tcW w:w="337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standard_name: wind_speed</w:t>
            </w:r>
          </w:p>
          <w:p>
            <w:pPr>
              <w:pStyle w:val="Normal"/>
              <w:jc w:val="left"/>
              <w:rPr>
                <w:color w:val="000000" w:themeColor="text1"/>
              </w:rPr>
            </w:pPr>
            <w:r>
              <w:rPr>
                <w:color w:val="000000" w:themeColor="text1"/>
              </w:rPr>
              <w:t>dimension: time</w:t>
            </w:r>
          </w:p>
          <w:p>
            <w:pPr>
              <w:pStyle w:val="Normal"/>
              <w:jc w:val="left"/>
              <w:rPr>
                <w:color w:val="000000" w:themeColor="text1"/>
              </w:rPr>
            </w:pPr>
            <w:r>
              <w:rPr>
                <w:color w:val="000000" w:themeColor="text1"/>
              </w:rPr>
              <w:t>units: m/s</w:t>
            </w:r>
          </w:p>
          <w:p>
            <w:pPr>
              <w:pStyle w:val="Normal"/>
              <w:jc w:val="left"/>
              <w:rPr>
                <w:color w:val="000000" w:themeColor="text1"/>
              </w:rPr>
            </w:pPr>
            <w:r>
              <w:rPr>
                <w:color w:val="000000" w:themeColor="text1"/>
              </w:rPr>
              <w:t>_FillValue: -999.9</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met_quality_flag</w:t>
            </w:r>
          </w:p>
        </w:tc>
        <w:tc>
          <w:tcPr>
            <w:tcW w:w="288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t>Meterological data quality  flag</w:t>
            </w:r>
          </w:p>
        </w:tc>
        <w:tc>
          <w:tcPr>
            <w:tcW w:w="337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dimension: time</w:t>
            </w:r>
          </w:p>
          <w:p>
            <w:pPr>
              <w:pStyle w:val="Normal"/>
              <w:jc w:val="left"/>
              <w:rPr/>
            </w:pPr>
            <w:r>
              <w:rPr/>
              <w:t>units: 1 (bit variable: 0=ok, 1=problem)</w:t>
            </w:r>
          </w:p>
          <w:p>
            <w:pPr>
              <w:pStyle w:val="Normal"/>
              <w:jc w:val="left"/>
              <w:rPr/>
            </w:pPr>
            <w:r>
              <w:rPr/>
              <w:t>flag_masks: 1b, 2b, 4b, 8b, 16b, 32b</w:t>
            </w:r>
          </w:p>
          <w:p>
            <w:pPr>
              <w:pStyle w:val="Normal"/>
              <w:jc w:val="left"/>
              <w:rPr/>
            </w:pPr>
            <w:r>
              <w:rPr/>
              <w:t>flag_meanings:</w:t>
              <w:br/>
              <w:t>“low_quality_air_temperature</w:t>
              <w:br/>
              <w:t>low_quality_relative_humidity</w:t>
              <w:br/>
              <w:t>low_quality_air_pressure</w:t>
              <w:br/>
              <w:t>low_quality_rain_rate</w:t>
              <w:br/>
              <w:t>low_quality_wind_direction</w:t>
              <w:br/>
              <w:t>low_quality_wind_speed”</w:t>
            </w:r>
          </w:p>
          <w:p>
            <w:pPr>
              <w:pStyle w:val="Normal"/>
              <w:jc w:val="left"/>
              <w:rPr/>
            </w:pPr>
            <w:r>
              <w:rPr>
                <w:color w:val="000000" w:themeColor="text1"/>
              </w:rPr>
              <w:t>_FillValue: 0b</w:t>
            </w:r>
          </w:p>
          <w:p>
            <w:pPr>
              <w:pStyle w:val="Normal"/>
              <w:jc w:val="left"/>
              <w:rPr/>
            </w:pPr>
            <w:r>
              <w:rPr>
                <w:i/>
              </w:rPr>
              <w:t>Note: should also be set to 1 if corresponding sensor not available</w:t>
            </w:r>
          </w:p>
        </w:tc>
      </w:tr>
      <w:tr>
        <w:trPr>
          <w:trHeight w:val="584" w:hRule="atLeast"/>
        </w:trPr>
        <w:tc>
          <w:tcPr>
            <w:tcW w:w="322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color w:val="000000" w:themeColor="text1"/>
              </w:rPr>
            </w:pPr>
            <w:r>
              <w:rPr>
                <w:color w:val="000000" w:themeColor="text1"/>
              </w:rPr>
              <w:t>met_quality_flag_status</w:t>
            </w:r>
          </w:p>
        </w:tc>
        <w:tc>
          <w:tcPr>
            <w:tcW w:w="288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Meteorological data quality checks not applied</w:t>
            </w:r>
          </w:p>
        </w:tc>
        <w:tc>
          <w:tcPr>
            <w:tcW w:w="337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120" w:after="0"/>
              <w:jc w:val="left"/>
              <w:rPr/>
            </w:pPr>
            <w:r>
              <w:rPr/>
              <w:t>dimension: time</w:t>
            </w:r>
          </w:p>
          <w:p>
            <w:pPr>
              <w:pStyle w:val="Normal"/>
              <w:jc w:val="left"/>
              <w:rPr/>
            </w:pPr>
            <w:r>
              <w:rPr/>
              <w:t>units: 1 (bit variable: 0=ok, 1=problem)</w:t>
            </w:r>
          </w:p>
          <w:p>
            <w:pPr>
              <w:pStyle w:val="Normal"/>
              <w:jc w:val="left"/>
              <w:rPr/>
            </w:pPr>
            <w:r>
              <w:rPr/>
              <w:t>flag_masks: 1b, 2b, 4b, 8b, 16b, 32b</w:t>
            </w:r>
          </w:p>
          <w:p>
            <w:pPr>
              <w:pStyle w:val="Normal"/>
              <w:jc w:val="left"/>
              <w:rPr/>
            </w:pPr>
            <w:r>
              <w:rPr/>
              <w:t>flag_meanings: “air_temperature_quality_not_checked relative_humidity_quality_not_checked air_pressure_quality_not_checked rain_rate_quality_not_checked  wind_direction_quality_not_checked wind_speed_quality_not_checked”</w:t>
            </w:r>
          </w:p>
          <w:p>
            <w:pPr>
              <w:pStyle w:val="Normal"/>
              <w:jc w:val="left"/>
              <w:rPr/>
            </w:pPr>
            <w:r>
              <w:rPr/>
              <w:t>_FillValue: -128b</w:t>
            </w:r>
          </w:p>
        </w:tc>
      </w:tr>
    </w:tbl>
    <w:p>
      <w:pPr>
        <w:pStyle w:val="Normal"/>
        <w:rPr/>
      </w:pPr>
      <w:r>
        <w:rPr/>
      </w:r>
    </w:p>
    <w:sectPr>
      <w:footerReference w:type="default" r:id="rId2"/>
      <w:type w:val="nextPage"/>
      <w:pgSz w:w="11906" w:h="16838"/>
      <w:pgMar w:left="1418" w:right="1418" w:header="0" w:top="1418" w:footer="510" w:bottom="1134"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zekala Harald 1RP-RSP" w:date="2022-06-08T12:13:00Z" w:initials="C">
    <w:p>
      <w:r>
        <w:rPr>
          <w:rFonts w:ascii="Liberation Serif" w:hAnsi="Liberation Serif" w:eastAsia="DejaVu Sans" w:cs="DejaVu Sans"/>
          <w:color w:val="auto"/>
          <w:szCs w:val="24"/>
          <w:lang w:val="en-US" w:eastAsia="en-US" w:bidi="en-US"/>
        </w:rPr>
        <w:t>Could also be “Nominal centre frequency of channels.”</w:t>
      </w:r>
    </w:p>
    <w:p>
      <w:r>
        <w:rPr>
          <w:rFonts w:ascii="Liberation Serif" w:hAnsi="Liberation Serif" w:eastAsia="DejaVu Sans" w:cs="DejaVu Sans"/>
          <w:color w:val="auto"/>
          <w:szCs w:val="24"/>
          <w:lang w:val="en-US" w:eastAsia="en-US" w:bidi="en-US"/>
        </w:rPr>
        <w:t>We will give the same number for double side band channels here (all 183 GHz channels would have the same value here: 183.31 GHz)</w:t>
      </w:r>
    </w:p>
  </w:comment>
  <w:comment w:id="1" w:author="Ruefenacht Rolf" w:date="2022-02-09T17:43:00Z" w:initials="RR">
    <w:p>
      <w:r>
        <w:rPr>
          <w:rFonts w:ascii="Liberation Serif" w:hAnsi="Liberation Serif" w:eastAsia="DejaVu Sans" w:cs="DejaVu Sans"/>
          <w:color w:val="auto"/>
          <w:szCs w:val="24"/>
          <w:lang w:val="en-US" w:eastAsia="en-US" w:bidi="en-US"/>
        </w:rPr>
        <w:t>Shouldn’t we indicate a value for image sideband suppression at least in case of a single sideband instrument? Or is the suppression so strong that it is completely negligible for our purposes?</w:t>
      </w:r>
    </w:p>
    <w:p>
      <w:r>
        <w:rPr>
          <w:rFonts w:ascii="Liberation Serif" w:hAnsi="Liberation Serif" w:eastAsia="DejaVu Sans" w:cs="DejaVu Sans"/>
          <w:color w:val="auto"/>
          <w:szCs w:val="24"/>
          <w:lang w:val="en-US" w:eastAsia="en-US" w:bidi="en-US"/>
        </w:rPr>
        <w:t>If needed, also change chapter 4</w:t>
      </w:r>
    </w:p>
  </w:comment>
  <w:comment w:id="2" w:author="Czekala Harald 1RP-RSP" w:date="2022-06-08T11:41:00Z" w:initials="C">
    <w:p>
      <w:r>
        <w:rPr>
          <w:rFonts w:ascii="Liberation Serif" w:hAnsi="Liberation Serif" w:eastAsia="DejaVu Sans" w:cs="DejaVu Sans"/>
          <w:color w:val="auto"/>
          <w:szCs w:val="24"/>
          <w:lang w:val="en-US" w:eastAsia="en-US" w:bidi="en-US"/>
        </w:rPr>
        <w:t>Single-side-band is rather rare, in my experience. So I would not indicate side band suppression (otherwise conversion efficiency must be included as well for double-side-band…  a mixer usually does not convert the negative and positive IF at same efficiency. Especially at large IF separation)</w:t>
      </w:r>
    </w:p>
  </w:comment>
  <w:comment w:id="3" w:author="Czekala Harald 1RP-RSP" w:date="2022-06-08T11:43:00Z" w:initials="C">
    <w:p>
      <w:r>
        <w:rPr>
          <w:rFonts w:ascii="Liberation Serif" w:hAnsi="Liberation Serif" w:eastAsia="DejaVu Sans" w:cs="DejaVu Sans"/>
          <w:color w:val="auto"/>
          <w:szCs w:val="24"/>
          <w:lang w:val="en-US" w:eastAsia="en-US" w:bidi="en-US"/>
        </w:rPr>
        <w:t>Another comment: Would n_sidebands=0 be more suitable for direct detection? Would explain that there is not even one side band (and no image rejection is even applicable)</w:t>
      </w:r>
    </w:p>
  </w:comment>
  <w:comment w:id="4" w:author="Czekala Harald 1RP-RSP" w:date="2022-06-08T12:24:00Z" w:initials="C">
    <w:p>
      <w:r>
        <w:rPr>
          <w:rFonts w:ascii="Liberation Serif" w:hAnsi="Liberation Serif" w:eastAsia="DejaVu Sans" w:cs="DejaVu Sans"/>
          <w:color w:val="auto"/>
          <w:szCs w:val="24"/>
          <w:lang w:val="en-US" w:eastAsia="en-US" w:bidi="en-US"/>
        </w:rPr>
        <w:t xml:space="preserve">Usual nomenclature: FWHM meaning full width half maximum. The latter part is meant by 3dB, but historically some people measured half-width (center to one 3 dB point) </w:t>
      </w:r>
    </w:p>
  </w:comment>
  <w:comment w:id="5" w:author="Czekala Harald 1RP-RSP" w:date="2022-06-08T12:13:00Z" w:initials="C">
    <w:p>
      <w:r>
        <w:rPr>
          <w:rFonts w:ascii="Liberation Serif" w:hAnsi="Liberation Serif" w:eastAsia="DejaVu Sans" w:cs="DejaVu Sans"/>
          <w:color w:val="auto"/>
          <w:szCs w:val="24"/>
          <w:lang w:val="en-US" w:eastAsia="en-US" w:bidi="en-US"/>
        </w:rPr>
        <w:t>Could also be “Nominal centre frequency of channels.”</w:t>
      </w:r>
    </w:p>
    <w:p>
      <w:r>
        <w:rPr>
          <w:rFonts w:ascii="Liberation Serif" w:hAnsi="Liberation Serif" w:eastAsia="DejaVu Sans" w:cs="DejaVu Sans"/>
          <w:color w:val="auto"/>
          <w:szCs w:val="24"/>
          <w:lang w:val="en-US" w:eastAsia="en-US" w:bidi="en-US"/>
        </w:rPr>
        <w:t>We will give the same number for double side band channels here (all 183 GHz channels would have the same value here: 183.31 GHz)</w:t>
      </w:r>
    </w:p>
  </w:comment>
  <w:comment w:id="6" w:author="Ruefenacht Rolf" w:date="2022-02-09T17:43:00Z" w:initials="RR">
    <w:p>
      <w:r>
        <w:rPr>
          <w:rFonts w:ascii="Liberation Serif" w:hAnsi="Liberation Serif" w:eastAsia="DejaVu Sans" w:cs="DejaVu Sans"/>
          <w:color w:val="auto"/>
          <w:szCs w:val="24"/>
          <w:lang w:val="en-US" w:eastAsia="en-US" w:bidi="en-US"/>
        </w:rPr>
        <w:t>Shouldn’t we indicate a value for image sideband suppression at least in case of a single sideband instrument? Or is the suppression so strong that it is completely negligible for our purposes?</w:t>
      </w:r>
    </w:p>
    <w:p>
      <w:r>
        <w:rPr>
          <w:rFonts w:ascii="Liberation Serif" w:hAnsi="Liberation Serif" w:eastAsia="DejaVu Sans" w:cs="DejaVu Sans"/>
          <w:color w:val="auto"/>
          <w:szCs w:val="24"/>
          <w:lang w:val="en-US" w:eastAsia="en-US" w:bidi="en-US"/>
        </w:rPr>
        <w:t>If needed, also change chapter 4</w:t>
      </w:r>
    </w:p>
  </w:comment>
  <w:comment w:id="7" w:author="Czekala Harald 1RP-RSP" w:date="2022-06-08T11:41:00Z" w:initials="C">
    <w:p>
      <w:r>
        <w:rPr>
          <w:rFonts w:ascii="Liberation Serif" w:hAnsi="Liberation Serif" w:eastAsia="DejaVu Sans" w:cs="DejaVu Sans"/>
          <w:color w:val="auto"/>
          <w:szCs w:val="24"/>
          <w:lang w:val="en-US" w:eastAsia="en-US" w:bidi="en-US"/>
        </w:rPr>
        <w:t>Single-side-band is rather rare, in my experience. So I would not indicate side band suppression (otherwise conversion efficiency must be included as well for double-side-band…  a mixer usually does not convert the negative and positive IF at same efficiency. Especially at large IF separation)</w:t>
      </w:r>
    </w:p>
  </w:comment>
  <w:comment w:id="8" w:author="Czekala Harald 1RP-RSP" w:date="2022-06-08T11:43:00Z" w:initials="C">
    <w:p>
      <w:r>
        <w:rPr>
          <w:rFonts w:ascii="Liberation Serif" w:hAnsi="Liberation Serif" w:eastAsia="DejaVu Sans" w:cs="DejaVu Sans"/>
          <w:color w:val="auto"/>
          <w:szCs w:val="24"/>
          <w:lang w:val="en-US" w:eastAsia="en-US" w:bidi="en-US"/>
        </w:rPr>
        <w:t>Another comment: Would n_sidebands=0 be more suitable for direct detection? Would explain that there is not even one side band (and no image rejection is even applicable)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120" w:after="0"/>
      <w:jc w:val="right"/>
      <w:rPr/>
    </w:pPr>
    <w:r>
      <w:drawing>
        <wp:anchor behindDoc="1" distT="0" distB="0" distL="0" distR="0" simplePos="0" locked="0" layoutInCell="1" allowOverlap="1" relativeHeight="49">
          <wp:simplePos x="0" y="0"/>
          <wp:positionH relativeFrom="column">
            <wp:posOffset>12700</wp:posOffset>
          </wp:positionH>
          <wp:positionV relativeFrom="paragraph">
            <wp:posOffset>-159385</wp:posOffset>
          </wp:positionV>
          <wp:extent cx="709295" cy="709295"/>
          <wp:effectExtent l="0" t="0" r="0" b="0"/>
          <wp:wrapNone/>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1"/>
                  <a:stretch>
                    <a:fillRect/>
                  </a:stretch>
                </pic:blipFill>
                <pic:spPr bwMode="auto">
                  <a:xfrm>
                    <a:off x="0" y="0"/>
                    <a:ext cx="709295" cy="709295"/>
                  </a:xfrm>
                  <a:prstGeom prst="rect">
                    <a:avLst/>
                  </a:prstGeom>
                </pic:spPr>
              </pic:pic>
            </a:graphicData>
          </a:graphic>
        </wp:anchor>
      </w:drawing>
    </w:r>
    <w:r>
      <w:rPr>
        <w:rStyle w:val="Pagenumber"/>
        <w:lang w:val="fr-FR"/>
      </w:rPr>
      <w:t xml:space="preserve"> </w:t>
    </w:r>
    <w:r>
      <w:rPr>
        <w:rStyle w:val="Pagenumber"/>
        <w:sz w:val="20"/>
      </w:rPr>
      <w:fldChar w:fldCharType="begin"/>
    </w:r>
    <w:r>
      <w:rPr>
        <w:rStyle w:val="Pagenumber"/>
        <w:sz w:val="20"/>
      </w:rPr>
      <w:instrText> PAGE </w:instrText>
    </w:r>
    <w:r>
      <w:rPr>
        <w:rStyle w:val="Pagenumber"/>
        <w:sz w:val="20"/>
      </w:rPr>
      <w:fldChar w:fldCharType="separate"/>
    </w:r>
    <w:r>
      <w:rPr>
        <w:rStyle w:val="Pagenumber"/>
        <w:sz w:val="20"/>
      </w:rPr>
      <w:t>48</w:t>
    </w:r>
    <w:r>
      <w:rPr>
        <w:rStyle w:val="Pagenumber"/>
        <w:sz w:val="20"/>
      </w:rPr>
      <w:fldChar w:fldCharType="end"/>
    </w:r>
    <w:r>
      <w:rPr>
        <w:rStyle w:val="Pagenumber"/>
        <w:sz w:val="20"/>
        <w:lang w:val="fr-CH"/>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397"/>
        </w:tabs>
        <w:ind w:left="5397" w:hanging="576"/>
      </w:pPr>
      <w:rPr>
        <w:smallCaps w:val="false"/>
        <w:caps w:val="false"/>
        <w:dstrike w:val="false"/>
        <w:strike w:val="false"/>
        <w:vertAlign w:val="baseline"/>
        <w:position w:val="0"/>
        <w:sz w:val="24"/>
        <w:sz w:val="24"/>
        <w:spacing w:val="0"/>
        <w:i w:val="false"/>
        <w:u w:val="none"/>
        <w:b w:val="false"/>
        <w:kern w:val="0"/>
        <w:effect w:val="none"/>
        <w:iCs w:val="false"/>
        <w:bCs w:val="false"/>
        <w:em w:val="none"/>
        <w:vanish w:val="false"/>
        <w:rFonts w:cs="Times New Roman"/>
        <w:color w:val="000000"/>
      </w:rPr>
    </w:lvl>
    <w:lvl w:ilvl="2">
      <w:start w:val="1"/>
      <w:pStyle w:val="Heading3"/>
      <w:numFmt w:val="decimal"/>
      <w:lvlText w:val="%1.%2.%3"/>
      <w:lvlJc w:val="left"/>
      <w:pPr>
        <w:tabs>
          <w:tab w:val="num" w:pos="720"/>
        </w:tabs>
        <w:ind w:left="720" w:hanging="720"/>
      </w:pPr>
    </w:lvl>
    <w:lvl w:ilvl="3">
      <w:start w:val="1"/>
      <w:numFmt w:val="none"/>
      <w:suff w:val="nothing"/>
      <w:lvlText w:val=""/>
      <w:lvlJc w:val="left"/>
      <w:pPr>
        <w:tabs>
          <w:tab w:val="num" w:pos="0"/>
        </w:tabs>
        <w:ind w:left="0" w:hanging="0"/>
      </w:pPr>
    </w:lvl>
    <w:lvl w:ilvl="4">
      <w:start w:val="1"/>
      <w:pStyle w:val="Heading5"/>
      <w:numFmt w:val="decimal"/>
      <w:lvlText w:val="%3.%5"/>
      <w:lvlJc w:val="left"/>
      <w:pPr>
        <w:tabs>
          <w:tab w:val="num" w:pos="1008"/>
        </w:tabs>
        <w:ind w:left="1008" w:hanging="1008"/>
      </w:pPr>
    </w:lvl>
    <w:lvl w:ilvl="5">
      <w:start w:val="1"/>
      <w:pStyle w:val="Heading6"/>
      <w:numFmt w:val="decimal"/>
      <w:lvlText w:val="%1.%2.%3.%5.%6"/>
      <w:lvlJc w:val="left"/>
      <w:pPr>
        <w:tabs>
          <w:tab w:val="num" w:pos="1152"/>
        </w:tabs>
        <w:ind w:left="1152" w:hanging="1152"/>
      </w:pPr>
    </w:lvl>
    <w:lvl w:ilvl="6">
      <w:start w:val="1"/>
      <w:pStyle w:val="Heading7"/>
      <w:numFmt w:val="decimal"/>
      <w:lvlText w:val="%1.%2.%3.%5.%6.%7"/>
      <w:lvlJc w:val="left"/>
      <w:pPr>
        <w:tabs>
          <w:tab w:val="num" w:pos="1296"/>
        </w:tabs>
        <w:ind w:left="1296" w:hanging="1296"/>
      </w:pPr>
    </w:lvl>
    <w:lvl w:ilvl="7">
      <w:start w:val="1"/>
      <w:pStyle w:val="Heading8"/>
      <w:numFmt w:val="decimal"/>
      <w:lvlText w:val="%1.%2.%3.%5.%6.%7.%8"/>
      <w:lvlJc w:val="left"/>
      <w:pPr>
        <w:tabs>
          <w:tab w:val="num" w:pos="1440"/>
        </w:tabs>
        <w:ind w:left="1440" w:hanging="1440"/>
      </w:pPr>
    </w:lvl>
    <w:lvl w:ilvl="8">
      <w:start w:val="1"/>
      <w:pStyle w:val="Heading9"/>
      <w:numFmt w:val="decimal"/>
      <w:lvlText w:val="%1.%2.%3.%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397"/>
        </w:tabs>
        <w:ind w:left="5397" w:hanging="576"/>
      </w:pPr>
      <w:rPr>
        <w:smallCaps w:val="false"/>
        <w:caps w:val="false"/>
        <w:dstrike w:val="false"/>
        <w:strike w:val="false"/>
        <w:vertAlign w:val="baseline"/>
        <w:position w:val="0"/>
        <w:sz w:val="24"/>
        <w:sz w:val="24"/>
        <w:spacing w:val="0"/>
        <w:i w:val="false"/>
        <w:u w:val="none"/>
        <w:b w:val="false"/>
        <w:kern w:val="0"/>
        <w:effect w:val="none"/>
        <w:iCs w:val="false"/>
        <w:bCs w:val="false"/>
        <w:em w:val="none"/>
        <w:vanish w:val="false"/>
        <w:rFonts w:cs="Times New Roman"/>
        <w:color w:val="000000"/>
      </w:rPr>
    </w:lvl>
    <w:lvl w:ilvl="2">
      <w:start w:val="1"/>
      <w:numFmt w:val="decimal"/>
      <w:lvlText w:val="%1.%2.%3"/>
      <w:lvlJc w:val="left"/>
      <w:pPr>
        <w:tabs>
          <w:tab w:val="num" w:pos="720"/>
        </w:tabs>
        <w:ind w:left="720" w:hanging="720"/>
      </w:pPr>
    </w:lvl>
    <w:lvl w:ilvl="3">
      <w:start w:val="1"/>
      <w:numFmt w:val="decimal"/>
      <w:lvlText w:val="%3.%4"/>
      <w:lvlJc w:val="left"/>
      <w:pPr>
        <w:tabs>
          <w:tab w:val="num" w:pos="864"/>
        </w:tabs>
        <w:ind w:left="864" w:hanging="864"/>
      </w:pPr>
    </w:lvl>
    <w:lvl w:ilvl="4">
      <w:start w:val="1"/>
      <w:numFmt w:val="decimal"/>
      <w:lvlText w:val="%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trackRevision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120" w:after="0"/>
      <w:jc w:val="both"/>
    </w:pPr>
    <w:rPr>
      <w:rFonts w:ascii="Calibri" w:hAnsi="Calibri" w:asciiTheme="minorHAnsi" w:hAnsiTheme="minorHAnsi" w:eastAsia="Times New Roman" w:cs="Times New Roman"/>
      <w:color w:val="000000"/>
      <w:kern w:val="0"/>
      <w:sz w:val="24"/>
      <w:szCs w:val="20"/>
      <w:lang w:eastAsia="de-DE" w:val="en-GB" w:bidi="ar-SA"/>
    </w:rPr>
  </w:style>
  <w:style w:type="paragraph" w:styleId="Heading1">
    <w:name w:val="Heading 1"/>
    <w:basedOn w:val="Normal"/>
    <w:qFormat/>
    <w:pPr>
      <w:keepNext w:val="true"/>
      <w:numPr>
        <w:ilvl w:val="0"/>
        <w:numId w:val="1"/>
      </w:numPr>
      <w:outlineLvl w:val="0"/>
    </w:pPr>
    <w:rPr>
      <w:rFonts w:ascii="Arial" w:hAnsi="Arial"/>
      <w:b/>
      <w:bCs/>
      <w:kern w:val="2"/>
      <w:szCs w:val="32"/>
    </w:rPr>
  </w:style>
  <w:style w:type="paragraph" w:styleId="Heading2">
    <w:name w:val="Heading 2"/>
    <w:basedOn w:val="Normal"/>
    <w:link w:val="Heading2Char"/>
    <w:qFormat/>
    <w:pPr>
      <w:keepNext w:val="true"/>
      <w:numPr>
        <w:ilvl w:val="1"/>
        <w:numId w:val="1"/>
      </w:numPr>
      <w:tabs>
        <w:tab w:val="clear" w:pos="708"/>
        <w:tab w:val="left" w:pos="709" w:leader="none"/>
      </w:tabs>
      <w:spacing w:before="360" w:after="120"/>
      <w:outlineLvl w:val="1"/>
    </w:pPr>
    <w:rPr>
      <w:rFonts w:ascii="Arial" w:hAnsi="Arial" w:cs="Arial"/>
      <w:b/>
      <w:bCs/>
      <w:iCs/>
      <w:szCs w:val="28"/>
    </w:rPr>
  </w:style>
  <w:style w:type="paragraph" w:styleId="Heading3">
    <w:name w:val="Heading 3"/>
    <w:basedOn w:val="Normal"/>
    <w:qFormat/>
    <w:pPr>
      <w:keepNext w:val="true"/>
      <w:numPr>
        <w:ilvl w:val="2"/>
        <w:numId w:val="1"/>
      </w:numPr>
      <w:spacing w:before="240" w:after="120"/>
      <w:outlineLvl w:val="2"/>
    </w:pPr>
    <w:rPr>
      <w:rFonts w:ascii="Arial" w:hAnsi="Arial" w:cs="Arial"/>
      <w:bCs/>
      <w:sz w:val="26"/>
      <w:szCs w:val="26"/>
    </w:rPr>
  </w:style>
  <w:style w:type="paragraph" w:styleId="Heading4">
    <w:name w:val="Heading 4"/>
    <w:basedOn w:val="Normal"/>
    <w:qFormat/>
    <w:pPr>
      <w:keepNext w:val="true"/>
      <w:tabs>
        <w:tab w:val="clear" w:pos="708"/>
        <w:tab w:val="left" w:pos="432" w:leader="none"/>
      </w:tabs>
      <w:spacing w:before="240" w:after="60"/>
      <w:ind w:left="432" w:hanging="432"/>
      <w:outlineLvl w:val="3"/>
    </w:pPr>
    <w:rPr>
      <w:b/>
      <w:bCs/>
      <w:sz w:val="28"/>
      <w:szCs w:val="28"/>
    </w:rPr>
  </w:style>
  <w:style w:type="paragraph" w:styleId="Heading5">
    <w:name w:val="Heading 5"/>
    <w:basedOn w:val="Normal"/>
    <w:qFormat/>
    <w:pPr>
      <w:numPr>
        <w:ilvl w:val="4"/>
        <w:numId w:val="1"/>
      </w:numPr>
      <w:spacing w:before="240" w:after="60"/>
      <w:outlineLvl w:val="4"/>
    </w:pPr>
    <w:rPr>
      <w:b/>
      <w:bCs/>
      <w:i/>
      <w:iCs/>
      <w:sz w:val="26"/>
      <w:szCs w:val="26"/>
    </w:rPr>
  </w:style>
  <w:style w:type="paragraph" w:styleId="Heading6">
    <w:name w:val="Heading 6"/>
    <w:basedOn w:val="Normal"/>
    <w:qFormat/>
    <w:pPr>
      <w:numPr>
        <w:ilvl w:val="5"/>
        <w:numId w:val="1"/>
      </w:numPr>
      <w:spacing w:before="240" w:after="60"/>
      <w:outlineLvl w:val="5"/>
    </w:pPr>
    <w:rPr>
      <w:b/>
      <w:bCs/>
      <w:sz w:val="22"/>
      <w:szCs w:val="22"/>
    </w:rPr>
  </w:style>
  <w:style w:type="paragraph" w:styleId="Heading7">
    <w:name w:val="Heading 7"/>
    <w:basedOn w:val="Normal"/>
    <w:qFormat/>
    <w:pPr>
      <w:numPr>
        <w:ilvl w:val="6"/>
        <w:numId w:val="1"/>
      </w:numPr>
      <w:spacing w:before="240" w:after="60"/>
      <w:outlineLvl w:val="6"/>
    </w:pPr>
    <w:rPr>
      <w:szCs w:val="24"/>
    </w:rPr>
  </w:style>
  <w:style w:type="paragraph" w:styleId="Heading8">
    <w:name w:val="Heading 8"/>
    <w:basedOn w:val="Normal"/>
    <w:qFormat/>
    <w:pPr>
      <w:numPr>
        <w:ilvl w:val="7"/>
        <w:numId w:val="1"/>
      </w:numPr>
      <w:spacing w:before="240" w:after="60"/>
      <w:outlineLvl w:val="7"/>
    </w:pPr>
    <w:rPr>
      <w:i/>
      <w:iCs/>
      <w:szCs w:val="24"/>
    </w:rPr>
  </w:style>
  <w:style w:type="paragraph" w:styleId="Heading9">
    <w:name w:val="Heading 9"/>
    <w:basedOn w:val="Normal"/>
    <w:qFormat/>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LienInternet" w:customStyle="1">
    <w:name w:val="Lien Internet"/>
    <w:basedOn w:val="DefaultParagraphFont"/>
    <w:uiPriority w:val="99"/>
    <w:qFormat/>
    <w:rPr>
      <w:color w:val="0000FF"/>
      <w:u w:val="single"/>
    </w:rPr>
  </w:style>
  <w:style w:type="character" w:styleId="Annotationreference">
    <w:name w:val="annotation reference"/>
    <w:basedOn w:val="DefaultParagraphFont"/>
    <w:uiPriority w:val="99"/>
    <w:semiHidden/>
    <w:qFormat/>
    <w:rPr>
      <w:sz w:val="16"/>
      <w:szCs w:val="16"/>
    </w:rPr>
  </w:style>
  <w:style w:type="character" w:styleId="Berschrift8Zchn" w:customStyle="1">
    <w:name w:val="Überschrift 8 Zchn"/>
    <w:basedOn w:val="DefaultParagraphFont"/>
    <w:qFormat/>
    <w:rPr>
      <w:rFonts w:ascii="Calibri" w:hAnsi="Calibri" w:asciiTheme="minorHAnsi" w:hAnsiTheme="minorHAnsi"/>
      <w:i/>
      <w:iCs/>
      <w:color w:val="000000"/>
      <w:sz w:val="24"/>
      <w:szCs w:val="24"/>
      <w:lang w:eastAsia="de-DE"/>
    </w:rPr>
  </w:style>
  <w:style w:type="character" w:styleId="Berschrift9Zchn" w:customStyle="1">
    <w:name w:val="Überschrift 9 Zchn"/>
    <w:basedOn w:val="DefaultParagraphFont"/>
    <w:qFormat/>
    <w:rPr>
      <w:rFonts w:ascii="Arial" w:hAnsi="Arial" w:cs="Arial"/>
      <w:color w:val="000000"/>
      <w:sz w:val="22"/>
      <w:szCs w:val="22"/>
      <w:lang w:eastAsia="de-DE"/>
    </w:rPr>
  </w:style>
  <w:style w:type="character" w:styleId="TitleChar" w:customStyle="1">
    <w:name w:val="Title Char"/>
    <w:basedOn w:val="DefaultParagraphFont"/>
    <w:link w:val="Title"/>
    <w:uiPriority w:val="10"/>
    <w:qFormat/>
    <w:rPr>
      <w:rFonts w:ascii="Cambria" w:hAnsi="Cambria" w:eastAsia="" w:cs="" w:asciiTheme="majorHAnsi" w:cstheme="majorBidi" w:eastAsiaTheme="majorEastAsia" w:hAnsiTheme="majorHAnsi"/>
      <w:spacing w:val="5"/>
      <w:kern w:val="2"/>
      <w:sz w:val="44"/>
      <w:szCs w:val="52"/>
    </w:rPr>
  </w:style>
  <w:style w:type="character" w:styleId="SubtitleChar" w:customStyle="1">
    <w:name w:val="Subtitle Char"/>
    <w:basedOn w:val="DefaultParagraphFont"/>
    <w:link w:val="Subtitle"/>
    <w:qFormat/>
    <w:rPr>
      <w:rFonts w:ascii="Arial" w:hAnsi="Arial" w:cs="Arial"/>
      <w:b/>
      <w:i/>
      <w:color w:val="808080" w:themeColor="background1" w:themeShade="80"/>
      <w:sz w:val="24"/>
      <w:szCs w:val="24"/>
      <w:lang w:eastAsia="de-DE"/>
    </w:rPr>
  </w:style>
  <w:style w:type="character" w:styleId="VisitedInternetLink">
    <w:name w:val="FollowedHyperlink"/>
    <w:basedOn w:val="DefaultParagraphFont"/>
    <w:qFormat/>
    <w:rPr>
      <w:color w:val="800080" w:themeColor="followedHyperlink"/>
      <w:u w:val="single"/>
    </w:rPr>
  </w:style>
  <w:style w:type="character" w:styleId="HTMLPreformattedChar" w:customStyle="1">
    <w:name w:val="HTML Preformatted Char"/>
    <w:basedOn w:val="DefaultParagraphFont"/>
    <w:link w:val="HTMLPreformatted"/>
    <w:uiPriority w:val="99"/>
    <w:qFormat/>
    <w:rPr>
      <w:rFonts w:ascii="Courier New" w:hAnsi="Courier New" w:cs="Courier New"/>
    </w:rPr>
  </w:style>
  <w:style w:type="character" w:styleId="CommentTextChar" w:customStyle="1">
    <w:name w:val="Comment Text Char"/>
    <w:basedOn w:val="DefaultParagraphFont"/>
    <w:link w:val="CommentText"/>
    <w:uiPriority w:val="99"/>
    <w:semiHidden/>
    <w:qFormat/>
    <w:rPr>
      <w:rFonts w:ascii="Calibri" w:hAnsi="Calibri" w:asciiTheme="minorHAnsi" w:hAnsiTheme="minorHAnsi"/>
      <w:color w:val="000000"/>
      <w:lang w:eastAsia="de-DE"/>
    </w:rPr>
  </w:style>
  <w:style w:type="character" w:styleId="HTMLCode">
    <w:name w:val="HTML Code"/>
    <w:basedOn w:val="DefaultParagraphFont"/>
    <w:uiPriority w:val="99"/>
    <w:unhideWhenUsed/>
    <w:qFormat/>
    <w:rPr>
      <w:rFonts w:ascii="Courier New" w:hAnsi="Courier New" w:eastAsia="Times New Roman" w:cs="Courier New"/>
      <w:sz w:val="20"/>
      <w:szCs w:val="20"/>
    </w:rPr>
  </w:style>
  <w:style w:type="character" w:styleId="FootnoteTextChar" w:customStyle="1">
    <w:name w:val="Footnote Text Char"/>
    <w:basedOn w:val="DefaultParagraphFont"/>
    <w:link w:val="FootnoteText"/>
    <w:qFormat/>
    <w:rPr>
      <w:rFonts w:ascii="Calibri" w:hAnsi="Calibri" w:asciiTheme="minorHAnsi" w:hAnsiTheme="minorHAnsi"/>
      <w:color w:val="000000"/>
      <w:lang w:eastAsia="de-DE"/>
    </w:rPr>
  </w:style>
  <w:style w:type="character" w:styleId="Ancredenotedebasdepage" w:customStyle="1">
    <w:name w:val="Ancre de note de bas de page"/>
    <w:qFormat/>
    <w:rPr>
      <w:vertAlign w:val="superscript"/>
    </w:rPr>
  </w:style>
  <w:style w:type="character" w:styleId="FootnoteCharacters" w:customStyle="1">
    <w:name w:val="Footnote Characters"/>
    <w:basedOn w:val="DefaultParagraphFont"/>
    <w:qFormat/>
    <w:rPr>
      <w:vertAlign w:val="superscript"/>
    </w:rPr>
  </w:style>
  <w:style w:type="character" w:styleId="Strong">
    <w:name w:val="Strong"/>
    <w:basedOn w:val="DefaultParagraphFont"/>
    <w:uiPriority w:val="22"/>
    <w:qFormat/>
    <w:rPr>
      <w:b/>
      <w:bCs/>
    </w:rPr>
  </w:style>
  <w:style w:type="character" w:styleId="InternetLink">
    <w:name w:val="Hyperlink"/>
    <w:basedOn w:val="DefaultParagraphFont"/>
    <w:uiPriority w:val="99"/>
    <w:unhideWhenUsed/>
    <w:rPr>
      <w:color w:val="0000FF" w:themeColor="hyperlink"/>
      <w:u w:val="single"/>
    </w:rPr>
  </w:style>
  <w:style w:type="character" w:styleId="Heading2Char" w:customStyle="1">
    <w:name w:val="Heading 2 Char"/>
    <w:basedOn w:val="DefaultParagraphFont"/>
    <w:link w:val="Heading2"/>
    <w:qFormat/>
    <w:rPr>
      <w:rFonts w:ascii="Arial" w:hAnsi="Arial" w:cs="Arial"/>
      <w:b/>
      <w:bCs/>
      <w:iCs/>
      <w:color w:val="000000"/>
      <w:sz w:val="24"/>
      <w:szCs w:val="28"/>
      <w:lang w:eastAsia="de-D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rFonts w:ascii="Times New Roman" w:hAnsi="Times New Roman"/>
      <w:lang w:eastAsia="en-GB"/>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Mangal"/>
    </w:rPr>
  </w:style>
  <w:style w:type="paragraph" w:styleId="Titre" w:customStyle="1">
    <w:name w:val="Titre"/>
    <w:basedOn w:val="Normal"/>
    <w:next w:val="TextBody"/>
    <w:qFormat/>
    <w:pPr>
      <w:keepNext w:val="true"/>
      <w:spacing w:before="240" w:after="120"/>
    </w:pPr>
    <w:rPr>
      <w:rFonts w:ascii="Liberation Sans" w:hAnsi="Liberation Sans" w:eastAsia="Microsoft YaHei" w:cs="Mangal"/>
      <w:sz w:val="28"/>
      <w:szCs w:val="28"/>
    </w:rPr>
  </w:style>
  <w:style w:type="paragraph" w:styleId="Caption1">
    <w:name w:val="caption"/>
    <w:basedOn w:val="Normal"/>
    <w:unhideWhenUsed/>
    <w:qFormat/>
    <w:pPr>
      <w:spacing w:before="0" w:after="200"/>
    </w:pPr>
    <w:rPr>
      <w:b/>
      <w:bCs/>
      <w:color w:val="auto"/>
      <w:sz w:val="18"/>
      <w:szCs w:val="18"/>
    </w:rPr>
  </w:style>
  <w:style w:type="paragraph" w:styleId="HeaderandFooter">
    <w:name w:val="Header and Footer"/>
    <w:basedOn w:val="Normal"/>
    <w:qFormat/>
    <w:pPr/>
    <w:rPr/>
  </w:style>
  <w:style w:type="paragraph" w:styleId="Header">
    <w:name w:val="Header"/>
    <w:basedOn w:val="Normal"/>
    <w:pPr>
      <w:tabs>
        <w:tab w:val="clear" w:pos="708"/>
        <w:tab w:val="center" w:pos="4536" w:leader="none"/>
        <w:tab w:val="right" w:pos="9072" w:leader="none"/>
      </w:tabs>
    </w:pPr>
    <w:rPr/>
  </w:style>
  <w:style w:type="paragraph" w:styleId="Footer">
    <w:name w:val="Footer"/>
    <w:basedOn w:val="Normal"/>
    <w:pPr>
      <w:tabs>
        <w:tab w:val="clear" w:pos="708"/>
        <w:tab w:val="center" w:pos="4536" w:leader="none"/>
        <w:tab w:val="right" w:pos="9072" w:leader="none"/>
      </w:tabs>
    </w:pPr>
    <w:rPr/>
  </w:style>
  <w:style w:type="paragraph" w:styleId="BalloonText">
    <w:name w:val="Balloon Text"/>
    <w:basedOn w:val="Normal"/>
    <w:semiHidden/>
    <w:qFormat/>
    <w:pPr/>
    <w:rPr>
      <w:rFonts w:ascii="Tahoma" w:hAnsi="Tahoma" w:cs="Tahoma"/>
      <w:sz w:val="16"/>
      <w:szCs w:val="16"/>
    </w:rPr>
  </w:style>
  <w:style w:type="paragraph" w:styleId="DocumentMap">
    <w:name w:val="Document Map"/>
    <w:basedOn w:val="Normal"/>
    <w:semiHidden/>
    <w:qFormat/>
    <w:pPr>
      <w:shd w:val="clear" w:color="auto" w:fill="000080"/>
    </w:pPr>
    <w:rPr>
      <w:rFonts w:ascii="Tahoma" w:hAnsi="Tahoma" w:cs="Tahoma"/>
      <w:sz w:val="20"/>
    </w:rPr>
  </w:style>
  <w:style w:type="paragraph" w:styleId="PlainText">
    <w:name w:val="Plain Text"/>
    <w:basedOn w:val="Normal"/>
    <w:qFormat/>
    <w:pPr/>
    <w:rPr>
      <w:rFonts w:ascii="Courier New" w:hAnsi="Courier New"/>
      <w:sz w:val="20"/>
      <w:lang w:eastAsia="en-GB"/>
    </w:rPr>
  </w:style>
  <w:style w:type="paragraph" w:styleId="Annotationtext">
    <w:name w:val="annotation text"/>
    <w:basedOn w:val="Normal"/>
    <w:link w:val="CommentTextChar"/>
    <w:uiPriority w:val="99"/>
    <w:semiHidden/>
    <w:qFormat/>
    <w:pPr/>
    <w:rPr>
      <w:sz w:val="20"/>
    </w:rPr>
  </w:style>
  <w:style w:type="paragraph" w:styleId="Annotationsubject">
    <w:name w:val="annotation subject"/>
    <w:basedOn w:val="Annotationtext"/>
    <w:semiHidden/>
    <w:qFormat/>
    <w:pPr/>
    <w:rPr>
      <w:b/>
      <w:bCs/>
    </w:rPr>
  </w:style>
  <w:style w:type="paragraph" w:styleId="Msolistparagraph" w:customStyle="1">
    <w:name w:val="msolistparagraph"/>
    <w:basedOn w:val="Normal"/>
    <w:qFormat/>
    <w:pPr>
      <w:ind w:left="720" w:hanging="0"/>
    </w:pPr>
    <w:rPr>
      <w:rFonts w:ascii="Times New Roman" w:hAnsi="Times New Roman"/>
      <w:szCs w:val="24"/>
      <w:lang w:eastAsia="en-GB"/>
    </w:rPr>
  </w:style>
  <w:style w:type="paragraph" w:styleId="ListParagraph">
    <w:name w:val="List Paragraph"/>
    <w:basedOn w:val="Normal"/>
    <w:uiPriority w:val="34"/>
    <w:qFormat/>
    <w:pPr>
      <w:spacing w:before="120" w:after="0"/>
      <w:ind w:left="720" w:hanging="0"/>
      <w:contextualSpacing/>
    </w:pPr>
    <w:rPr>
      <w:rFonts w:eastAsia="Calibri"/>
    </w:rPr>
  </w:style>
  <w:style w:type="paragraph" w:styleId="TOCHeading">
    <w:name w:val="TOC Heading"/>
    <w:basedOn w:val="Heading1"/>
    <w:uiPriority w:val="39"/>
    <w:unhideWhenUsed/>
    <w:qFormat/>
    <w:pPr>
      <w:keepLines/>
      <w:numPr>
        <w:ilvl w:val="0"/>
        <w:numId w:val="0"/>
      </w:numPr>
      <w:spacing w:before="480" w:after="0"/>
    </w:pPr>
    <w:rPr>
      <w:rFonts w:ascii="Cambria" w:hAnsi="Cambria" w:eastAsia="" w:cs="" w:asciiTheme="majorHAnsi" w:cstheme="majorBidi" w:eastAsiaTheme="majorEastAsia" w:hAnsiTheme="majorHAnsi"/>
      <w:color w:val="365F91" w:themeColor="accent1" w:themeShade="bf"/>
      <w:kern w:val="0"/>
      <w:sz w:val="28"/>
      <w:szCs w:val="28"/>
    </w:rPr>
  </w:style>
  <w:style w:type="paragraph" w:styleId="Contents1">
    <w:name w:val="TOC 1"/>
    <w:basedOn w:val="Normal"/>
    <w:autoRedefine/>
    <w:uiPriority w:val="39"/>
    <w:pPr>
      <w:tabs>
        <w:tab w:val="clear" w:pos="708"/>
        <w:tab w:val="right" w:pos="9060" w:leader="dot"/>
      </w:tabs>
    </w:pPr>
    <w:rPr>
      <w:b/>
    </w:rPr>
  </w:style>
  <w:style w:type="paragraph" w:styleId="Contents2">
    <w:name w:val="TOC 2"/>
    <w:basedOn w:val="Normal"/>
    <w:autoRedefine/>
    <w:uiPriority w:val="39"/>
    <w:pPr>
      <w:ind w:left="220" w:hanging="0"/>
    </w:pPr>
    <w:rPr/>
  </w:style>
  <w:style w:type="paragraph" w:styleId="Contents3">
    <w:name w:val="TOC 3"/>
    <w:basedOn w:val="Normal"/>
    <w:autoRedefine/>
    <w:uiPriority w:val="39"/>
    <w:pPr>
      <w:ind w:left="440" w:hanging="0"/>
    </w:pPr>
    <w:rPr/>
  </w:style>
  <w:style w:type="paragraph" w:styleId="Title">
    <w:name w:val="Title"/>
    <w:basedOn w:val="Normal"/>
    <w:link w:val="TitleChar"/>
    <w:uiPriority w:val="10"/>
    <w:qFormat/>
    <w:pPr>
      <w:pBdr>
        <w:bottom w:val="single" w:sz="8" w:space="4" w:color="4F81BD"/>
      </w:pBdr>
      <w:spacing w:before="0" w:after="300"/>
      <w:contextualSpacing/>
      <w:jc w:val="center"/>
    </w:pPr>
    <w:rPr>
      <w:rFonts w:ascii="Cambria" w:hAnsi="Cambria" w:eastAsia="" w:cs="" w:asciiTheme="majorHAnsi" w:cstheme="majorBidi" w:eastAsiaTheme="majorEastAsia" w:hAnsiTheme="majorHAnsi"/>
      <w:color w:val="auto"/>
      <w:spacing w:val="5"/>
      <w:kern w:val="2"/>
      <w:sz w:val="44"/>
      <w:szCs w:val="52"/>
      <w:lang w:eastAsia="en-GB"/>
    </w:rPr>
  </w:style>
  <w:style w:type="paragraph" w:styleId="Subtitle">
    <w:name w:val="Subtitle"/>
    <w:basedOn w:val="Normal"/>
    <w:link w:val="SubtitleChar"/>
    <w:qFormat/>
    <w:pPr>
      <w:spacing w:before="120" w:after="60"/>
      <w:jc w:val="center"/>
      <w:outlineLvl w:val="1"/>
    </w:pPr>
    <w:rPr>
      <w:rFonts w:ascii="Arial" w:hAnsi="Arial" w:cs="Arial"/>
      <w:b/>
      <w:i/>
      <w:color w:val="808080" w:themeColor="background1" w:themeShade="80"/>
      <w:szCs w:val="24"/>
    </w:rPr>
  </w:style>
  <w:style w:type="paragraph" w:styleId="HTMLPreformatted">
    <w:name w:val="HTML Preformatted"/>
    <w:basedOn w:val="Normal"/>
    <w:link w:val="HTMLPreformattedChar"/>
    <w:uiPriority w:val="99"/>
    <w:unhideWhenUsed/>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pPr>
    <w:rPr>
      <w:rFonts w:ascii="Courier New" w:hAnsi="Courier New" w:cs="Courier New"/>
      <w:color w:val="auto"/>
      <w:sz w:val="20"/>
      <w:lang w:eastAsia="en-GB"/>
    </w:rPr>
  </w:style>
  <w:style w:type="paragraph" w:styleId="NormalWeb">
    <w:name w:val="Normal (Web)"/>
    <w:basedOn w:val="Normal"/>
    <w:uiPriority w:val="99"/>
    <w:unhideWhenUsed/>
    <w:qFormat/>
    <w:pPr>
      <w:spacing w:beforeAutospacing="1" w:afterAutospacing="1"/>
      <w:jc w:val="left"/>
    </w:pPr>
    <w:rPr>
      <w:rFonts w:ascii="Times New Roman" w:hAnsi="Times New Roman"/>
      <w:color w:val="auto"/>
      <w:szCs w:val="24"/>
      <w:lang w:eastAsia="en-GB"/>
    </w:rPr>
  </w:style>
  <w:style w:type="paragraph" w:styleId="Footnote">
    <w:name w:val="Footnote Text"/>
    <w:basedOn w:val="Normal"/>
    <w:link w:val="FootnoteTextChar"/>
    <w:pPr>
      <w:spacing w:before="0" w:after="0"/>
    </w:pPr>
    <w:rPr>
      <w:sz w:val="20"/>
    </w:rPr>
  </w:style>
  <w:style w:type="paragraph" w:styleId="Revision">
    <w:name w:val="Revision"/>
    <w:uiPriority w:val="99"/>
    <w:semiHidden/>
    <w:qFormat/>
    <w:pPr>
      <w:widowControl/>
      <w:bidi w:val="0"/>
      <w:spacing w:before="0" w:after="0"/>
      <w:jc w:val="left"/>
    </w:pPr>
    <w:rPr>
      <w:rFonts w:ascii="Calibri" w:hAnsi="Calibri" w:asciiTheme="minorHAnsi" w:hAnsiTheme="minorHAnsi" w:eastAsia="Times New Roman" w:cs="Times New Roman"/>
      <w:color w:val="000000"/>
      <w:kern w:val="0"/>
      <w:sz w:val="24"/>
      <w:szCs w:val="20"/>
      <w:lang w:eastAsia="de-DE" w:val="en-GB"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C7FF37-35A9-4EF5-94CD-EE578E19E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LibreOffice/6.4.6.2$Linux_X86_64 LibreOffice_project/40$Build-2</Application>
  <Pages>48</Pages>
  <Words>5788</Words>
  <Characters>38249</Characters>
  <CharactersWithSpaces>43054</CharactersWithSpaces>
  <Paragraphs>1067</Paragraphs>
  <Company>Deutscher Wetterdienst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2022-06-15T07:46:00Z</dcterms:created>
  <dc:creator>Hervo</dc:creator>
  <dc:description/>
  <dc:language>fr-FR</dc:language>
  <cp:lastModifiedBy>Ruefenacht Rolf</cp:lastModifiedBy>
  <cp:lastPrinted>2020-08-20T11:41:00Z</cp:lastPrinted>
  <dcterms:modified xsi:type="dcterms:W3CDTF">2022-06-16T05:18:00Z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Deutscher Wetterdienst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